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42C5A" w14:textId="77777777" w:rsidR="00612770" w:rsidRDefault="00612770"/>
    <w:tbl>
      <w:tblPr>
        <w:tblStyle w:val="TableGrid"/>
        <w:tblpPr w:leftFromText="180" w:rightFromText="180" w:vertAnchor="text" w:horzAnchor="page" w:tblpX="1450" w:tblpY="-535"/>
        <w:tblW w:w="10129" w:type="dxa"/>
        <w:tblLook w:val="04A0" w:firstRow="1" w:lastRow="0" w:firstColumn="1" w:lastColumn="0" w:noHBand="0" w:noVBand="1"/>
      </w:tblPr>
      <w:tblGrid>
        <w:gridCol w:w="2415"/>
        <w:gridCol w:w="2401"/>
        <w:gridCol w:w="2527"/>
        <w:gridCol w:w="2786"/>
      </w:tblGrid>
      <w:tr w:rsidR="00C06D1C" w14:paraId="20A24716" w14:textId="77777777" w:rsidTr="00C06D1C">
        <w:trPr>
          <w:trHeight w:val="1278"/>
        </w:trPr>
        <w:tc>
          <w:tcPr>
            <w:tcW w:w="2415" w:type="dxa"/>
            <w:tcBorders>
              <w:top w:val="single" w:sz="24" w:space="0" w:color="FFFFFF"/>
              <w:left w:val="single" w:sz="24" w:space="0" w:color="FFFFFF"/>
              <w:bottom w:val="single" w:sz="24" w:space="0" w:color="5B9BD5" w:themeColor="accent1"/>
              <w:right w:val="single" w:sz="24" w:space="0" w:color="FFFFFF" w:themeColor="background1"/>
            </w:tcBorders>
            <w:shd w:val="clear" w:color="auto" w:fill="FFFFFF" w:themeFill="background1"/>
          </w:tcPr>
          <w:p w14:paraId="001A26BE" w14:textId="65663C34" w:rsidR="00DB487E" w:rsidRPr="008C1A6A" w:rsidRDefault="00612770" w:rsidP="00DB487E">
            <w:pPr>
              <w:jc w:val="center"/>
              <w:rPr>
                <w:rFonts w:ascii="Osaka" w:hAnsi="Osaka" w:cs="Menlo"/>
                <w:color w:val="44546A" w:themeColor="text2"/>
                <w:sz w:val="20"/>
                <w:szCs w:val="20"/>
                <w:rPrChange w:id="0" w:author="Vroom, Matthew" w:date="2018-04-29T16:54:00Z">
                  <w:rPr>
                    <w:rFonts w:ascii="Verdana" w:hAnsi="Verdana"/>
                    <w:color w:val="44546A" w:themeColor="text2"/>
                    <w:sz w:val="20"/>
                    <w:szCs w:val="20"/>
                  </w:rPr>
                </w:rPrChange>
              </w:rPr>
            </w:pPr>
            <w:r w:rsidRPr="008C1A6A">
              <w:rPr>
                <w:rFonts w:ascii="Osaka" w:hAnsi="Osaka" w:cs="Menlo"/>
                <w:color w:val="44546A" w:themeColor="text2"/>
                <w:sz w:val="20"/>
                <w:szCs w:val="20"/>
                <w:rPrChange w:id="1" w:author="Vroom, Matthew" w:date="2018-04-29T16:54:00Z">
                  <w:rPr>
                    <w:rFonts w:ascii="Verdana" w:hAnsi="Verdana"/>
                    <w:color w:val="44546A" w:themeColor="text2"/>
                    <w:sz w:val="20"/>
                    <w:szCs w:val="20"/>
                  </w:rPr>
                </w:rPrChange>
              </w:rPr>
              <w:t>Cacti and Succulent Society of America</w:t>
            </w:r>
          </w:p>
          <w:p w14:paraId="0AC3895C" w14:textId="77777777" w:rsidR="00612770" w:rsidRPr="008C1A6A" w:rsidRDefault="00612770" w:rsidP="00DB487E">
            <w:pPr>
              <w:jc w:val="center"/>
              <w:rPr>
                <w:rFonts w:ascii="Osaka" w:hAnsi="Osaka" w:cs="Menlo"/>
                <w:color w:val="44546A" w:themeColor="text2"/>
                <w:sz w:val="20"/>
                <w:szCs w:val="20"/>
                <w:rPrChange w:id="2" w:author="Vroom, Matthew" w:date="2018-04-29T16:54:00Z">
                  <w:rPr>
                    <w:rFonts w:ascii="Verdana" w:hAnsi="Verdana"/>
                    <w:color w:val="44546A" w:themeColor="text2"/>
                    <w:sz w:val="20"/>
                    <w:szCs w:val="20"/>
                  </w:rPr>
                </w:rPrChange>
              </w:rPr>
            </w:pPr>
          </w:p>
          <w:p w14:paraId="0C575B2D" w14:textId="6DBFA117" w:rsidR="00DB487E" w:rsidRPr="008C1A6A" w:rsidRDefault="00612770" w:rsidP="00DB487E">
            <w:pPr>
              <w:jc w:val="center"/>
              <w:rPr>
                <w:rFonts w:ascii="Osaka" w:hAnsi="Osaka" w:cs="Menlo"/>
                <w:color w:val="44546A" w:themeColor="text2"/>
                <w:rPrChange w:id="3" w:author="Vroom, Matthew" w:date="2018-04-29T16:54:00Z">
                  <w:rPr>
                    <w:rFonts w:ascii="Verdana" w:hAnsi="Verdana"/>
                    <w:color w:val="44546A" w:themeColor="text2"/>
                  </w:rPr>
                </w:rPrChange>
              </w:rPr>
            </w:pPr>
            <w:r w:rsidRPr="008C1A6A">
              <w:rPr>
                <w:rFonts w:ascii="Osaka" w:hAnsi="Osaka" w:cs="Menlo"/>
                <w:noProof/>
                <w:color w:val="44546A" w:themeColor="text2"/>
                <w:sz w:val="20"/>
                <w:szCs w:val="20"/>
                <w:rPrChange w:id="4" w:author="Vroom, Matthew" w:date="2018-04-29T16:54:00Z">
                  <w:rPr>
                    <w:rFonts w:ascii="Verdana" w:hAnsi="Verdana"/>
                    <w:noProof/>
                    <w:color w:val="44546A" w:themeColor="text2"/>
                    <w:sz w:val="20"/>
                    <w:szCs w:val="20"/>
                  </w:rPr>
                </w:rPrChange>
              </w:rPr>
              <w:drawing>
                <wp:inline distT="0" distB="0" distL="0" distR="0" wp14:anchorId="6B93EC55" wp14:editId="24DE782F">
                  <wp:extent cx="1042035" cy="1077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71021" cy="1107912"/>
                          </a:xfrm>
                          <a:prstGeom prst="rect">
                            <a:avLst/>
                          </a:prstGeom>
                        </pic:spPr>
                      </pic:pic>
                    </a:graphicData>
                  </a:graphic>
                </wp:inline>
              </w:drawing>
            </w:r>
          </w:p>
        </w:tc>
        <w:tc>
          <w:tcPr>
            <w:tcW w:w="2401" w:type="dxa"/>
            <w:tcBorders>
              <w:top w:val="single" w:sz="24" w:space="0" w:color="FFFFFF"/>
              <w:left w:val="single" w:sz="24" w:space="0" w:color="FFFFFF" w:themeColor="background1"/>
              <w:bottom w:val="single" w:sz="24" w:space="0" w:color="5B9BD5" w:themeColor="accent1"/>
              <w:right w:val="single" w:sz="24" w:space="0" w:color="FFFFFF" w:themeColor="background1"/>
            </w:tcBorders>
            <w:shd w:val="clear" w:color="auto" w:fill="FFFFFF" w:themeFill="background1"/>
          </w:tcPr>
          <w:p w14:paraId="3917A5DC" w14:textId="1E2089FC" w:rsidR="00DB487E" w:rsidRPr="008C1A6A" w:rsidRDefault="00612770" w:rsidP="00612770">
            <w:pPr>
              <w:rPr>
                <w:rFonts w:ascii="Osaka" w:hAnsi="Osaka" w:cs="Menlo"/>
                <w:color w:val="44546A" w:themeColor="text2"/>
                <w:sz w:val="20"/>
                <w:szCs w:val="20"/>
                <w:rPrChange w:id="5" w:author="Vroom, Matthew" w:date="2018-04-29T16:54:00Z">
                  <w:rPr>
                    <w:rFonts w:ascii="Verdana" w:hAnsi="Verdana"/>
                    <w:color w:val="44546A" w:themeColor="text2"/>
                    <w:sz w:val="20"/>
                    <w:szCs w:val="20"/>
                  </w:rPr>
                </w:rPrChange>
              </w:rPr>
            </w:pPr>
            <w:r w:rsidRPr="008C1A6A">
              <w:rPr>
                <w:rFonts w:ascii="Osaka" w:hAnsi="Osaka" w:cs="Menlo"/>
                <w:color w:val="44546A" w:themeColor="text2"/>
                <w:sz w:val="20"/>
                <w:szCs w:val="20"/>
                <w:rPrChange w:id="6" w:author="Vroom, Matthew" w:date="2018-04-29T16:54:00Z">
                  <w:rPr>
                    <w:rFonts w:ascii="Verdana" w:hAnsi="Verdana"/>
                    <w:color w:val="44546A" w:themeColor="text2"/>
                    <w:sz w:val="20"/>
                    <w:szCs w:val="20"/>
                  </w:rPr>
                </w:rPrChange>
              </w:rPr>
              <w:t xml:space="preserve">       </w:t>
            </w:r>
            <w:r w:rsidR="00A37CAB" w:rsidRPr="008C1A6A">
              <w:rPr>
                <w:rFonts w:ascii="Osaka" w:hAnsi="Osaka" w:cs="Menlo"/>
                <w:color w:val="44546A" w:themeColor="text2"/>
                <w:sz w:val="20"/>
                <w:szCs w:val="20"/>
                <w:rPrChange w:id="7" w:author="Vroom, Matthew" w:date="2018-04-29T16:54:00Z">
                  <w:rPr>
                    <w:rFonts w:ascii="Verdana" w:hAnsi="Verdana"/>
                    <w:color w:val="44546A" w:themeColor="text2"/>
                    <w:sz w:val="20"/>
                    <w:szCs w:val="20"/>
                  </w:rPr>
                </w:rPrChange>
              </w:rPr>
              <w:t>Schnepf Farms</w:t>
            </w:r>
          </w:p>
          <w:p w14:paraId="5B42B486" w14:textId="77777777" w:rsidR="00C06D1C" w:rsidRPr="008C1A6A" w:rsidRDefault="00C06D1C" w:rsidP="00DB487E">
            <w:pPr>
              <w:jc w:val="center"/>
              <w:rPr>
                <w:rFonts w:ascii="Osaka" w:hAnsi="Osaka" w:cs="Menlo"/>
                <w:color w:val="44546A" w:themeColor="text2"/>
                <w:sz w:val="20"/>
                <w:szCs w:val="20"/>
                <w:rPrChange w:id="8" w:author="Vroom, Matthew" w:date="2018-04-29T16:54:00Z">
                  <w:rPr>
                    <w:rFonts w:ascii="Verdana" w:hAnsi="Verdana"/>
                    <w:color w:val="44546A" w:themeColor="text2"/>
                    <w:sz w:val="20"/>
                    <w:szCs w:val="20"/>
                  </w:rPr>
                </w:rPrChange>
              </w:rPr>
            </w:pPr>
          </w:p>
          <w:p w14:paraId="29145D16" w14:textId="77777777" w:rsidR="00C06D1C" w:rsidRPr="008C1A6A" w:rsidRDefault="00C06D1C" w:rsidP="00DB487E">
            <w:pPr>
              <w:jc w:val="center"/>
              <w:rPr>
                <w:rFonts w:ascii="Osaka" w:hAnsi="Osaka" w:cs="Menlo"/>
                <w:color w:val="44546A" w:themeColor="text2"/>
                <w:sz w:val="20"/>
                <w:szCs w:val="20"/>
                <w:rPrChange w:id="9" w:author="Vroom, Matthew" w:date="2018-04-29T16:54:00Z">
                  <w:rPr>
                    <w:rFonts w:ascii="Verdana" w:hAnsi="Verdana"/>
                    <w:color w:val="44546A" w:themeColor="text2"/>
                    <w:sz w:val="20"/>
                    <w:szCs w:val="20"/>
                  </w:rPr>
                </w:rPrChange>
              </w:rPr>
            </w:pPr>
            <w:r w:rsidRPr="008C1A6A">
              <w:rPr>
                <w:rFonts w:ascii="Osaka" w:hAnsi="Osaka" w:cs="Menlo"/>
                <w:color w:val="44546A" w:themeColor="text2"/>
                <w:sz w:val="20"/>
                <w:szCs w:val="20"/>
                <w:rPrChange w:id="10" w:author="Vroom, Matthew" w:date="2018-04-29T16:54:00Z">
                  <w:rPr>
                    <w:rFonts w:ascii="Verdana" w:hAnsi="Verdana"/>
                    <w:color w:val="44546A" w:themeColor="text2"/>
                    <w:sz w:val="20"/>
                    <w:szCs w:val="20"/>
                  </w:rPr>
                </w:rPrChange>
              </w:rPr>
              <w:t>John Brown</w:t>
            </w:r>
          </w:p>
          <w:p w14:paraId="7EB8DAE1" w14:textId="77777777" w:rsidR="00C06D1C" w:rsidRPr="008C1A6A" w:rsidRDefault="00C06D1C" w:rsidP="00DB487E">
            <w:pPr>
              <w:jc w:val="center"/>
              <w:rPr>
                <w:rFonts w:ascii="Osaka" w:hAnsi="Osaka" w:cs="Menlo"/>
                <w:color w:val="44546A" w:themeColor="text2"/>
                <w:sz w:val="20"/>
                <w:szCs w:val="20"/>
                <w:rPrChange w:id="11" w:author="Vroom, Matthew" w:date="2018-04-29T16:54:00Z">
                  <w:rPr>
                    <w:rFonts w:ascii="Verdana" w:hAnsi="Verdana"/>
                    <w:color w:val="44546A" w:themeColor="text2"/>
                    <w:sz w:val="20"/>
                    <w:szCs w:val="20"/>
                  </w:rPr>
                </w:rPrChange>
              </w:rPr>
            </w:pPr>
            <w:r w:rsidRPr="008C1A6A">
              <w:rPr>
                <w:rFonts w:ascii="Osaka" w:hAnsi="Osaka" w:cs="Menlo"/>
                <w:color w:val="44546A" w:themeColor="text2"/>
                <w:sz w:val="20"/>
                <w:szCs w:val="20"/>
                <w:rPrChange w:id="12" w:author="Vroom, Matthew" w:date="2018-04-29T16:54:00Z">
                  <w:rPr>
                    <w:rFonts w:ascii="Verdana" w:hAnsi="Verdana"/>
                    <w:color w:val="44546A" w:themeColor="text2"/>
                    <w:sz w:val="20"/>
                    <w:szCs w:val="20"/>
                  </w:rPr>
                </w:rPrChange>
              </w:rPr>
              <w:t>Director of Farming</w:t>
            </w:r>
          </w:p>
          <w:p w14:paraId="08D5CF63" w14:textId="77777777" w:rsidR="00C06D1C" w:rsidRPr="008C1A6A" w:rsidRDefault="00C06D1C" w:rsidP="00DB487E">
            <w:pPr>
              <w:jc w:val="center"/>
              <w:rPr>
                <w:rFonts w:ascii="Osaka" w:hAnsi="Osaka" w:cs="Menlo"/>
                <w:color w:val="44546A" w:themeColor="text2"/>
                <w:sz w:val="20"/>
                <w:szCs w:val="20"/>
                <w:rPrChange w:id="13" w:author="Vroom, Matthew" w:date="2018-04-29T16:54:00Z">
                  <w:rPr>
                    <w:rFonts w:ascii="Verdana" w:hAnsi="Verdana"/>
                    <w:color w:val="44546A" w:themeColor="text2"/>
                    <w:sz w:val="20"/>
                    <w:szCs w:val="20"/>
                  </w:rPr>
                </w:rPrChange>
              </w:rPr>
            </w:pPr>
          </w:p>
          <w:p w14:paraId="0A7935B0" w14:textId="77777777" w:rsidR="00C06D1C" w:rsidRPr="008C1A6A" w:rsidRDefault="00C06D1C" w:rsidP="00DB487E">
            <w:pPr>
              <w:jc w:val="center"/>
              <w:rPr>
                <w:rFonts w:ascii="Osaka" w:hAnsi="Osaka" w:cs="Menlo"/>
                <w:color w:val="44546A" w:themeColor="text2"/>
                <w:sz w:val="20"/>
                <w:szCs w:val="20"/>
                <w:rPrChange w:id="14" w:author="Vroom, Matthew" w:date="2018-04-29T16:54:00Z">
                  <w:rPr>
                    <w:rFonts w:ascii="Verdana" w:hAnsi="Verdana"/>
                    <w:color w:val="44546A" w:themeColor="text2"/>
                    <w:sz w:val="20"/>
                    <w:szCs w:val="20"/>
                  </w:rPr>
                </w:rPrChange>
              </w:rPr>
            </w:pPr>
            <w:r w:rsidRPr="008C1A6A">
              <w:rPr>
                <w:rFonts w:ascii="Osaka" w:hAnsi="Osaka" w:cs="Menlo"/>
                <w:color w:val="44546A" w:themeColor="text2"/>
                <w:sz w:val="20"/>
                <w:szCs w:val="20"/>
                <w:rPrChange w:id="15" w:author="Vroom, Matthew" w:date="2018-04-29T16:54:00Z">
                  <w:rPr>
                    <w:rFonts w:ascii="Verdana" w:hAnsi="Verdana"/>
                    <w:color w:val="44546A" w:themeColor="text2"/>
                    <w:sz w:val="20"/>
                    <w:szCs w:val="20"/>
                  </w:rPr>
                </w:rPrChange>
              </w:rPr>
              <w:t>1098 Desert Road, Phoenix, Arizona 70809</w:t>
            </w:r>
          </w:p>
          <w:p w14:paraId="670D5B4E" w14:textId="77777777" w:rsidR="00612770" w:rsidRPr="008C1A6A" w:rsidRDefault="00612770" w:rsidP="00DB487E">
            <w:pPr>
              <w:jc w:val="center"/>
              <w:rPr>
                <w:rFonts w:ascii="Osaka" w:hAnsi="Osaka" w:cs="Menlo"/>
                <w:color w:val="44546A" w:themeColor="text2"/>
                <w:sz w:val="20"/>
                <w:szCs w:val="20"/>
                <w:rPrChange w:id="16" w:author="Vroom, Matthew" w:date="2018-04-29T16:54:00Z">
                  <w:rPr>
                    <w:rFonts w:ascii="Verdana" w:hAnsi="Verdana"/>
                    <w:color w:val="44546A" w:themeColor="text2"/>
                    <w:sz w:val="20"/>
                    <w:szCs w:val="20"/>
                  </w:rPr>
                </w:rPrChange>
              </w:rPr>
            </w:pPr>
          </w:p>
          <w:p w14:paraId="0674AC49" w14:textId="77777777" w:rsidR="00612770" w:rsidRPr="008C1A6A" w:rsidRDefault="00612770" w:rsidP="00DB487E">
            <w:pPr>
              <w:jc w:val="center"/>
              <w:rPr>
                <w:rFonts w:ascii="Osaka" w:hAnsi="Osaka" w:cs="Menlo"/>
                <w:color w:val="44546A" w:themeColor="text2"/>
                <w:sz w:val="20"/>
                <w:szCs w:val="20"/>
                <w:rPrChange w:id="17" w:author="Vroom, Matthew" w:date="2018-04-29T16:54:00Z">
                  <w:rPr>
                    <w:rFonts w:ascii="Verdana" w:hAnsi="Verdana"/>
                    <w:color w:val="44546A" w:themeColor="text2"/>
                    <w:sz w:val="20"/>
                    <w:szCs w:val="20"/>
                  </w:rPr>
                </w:rPrChange>
              </w:rPr>
            </w:pPr>
          </w:p>
          <w:p w14:paraId="746291F6" w14:textId="01FCE738" w:rsidR="00612770" w:rsidRPr="008C1A6A" w:rsidRDefault="00612770" w:rsidP="00DB487E">
            <w:pPr>
              <w:jc w:val="center"/>
              <w:rPr>
                <w:rFonts w:ascii="Osaka" w:hAnsi="Osaka" w:cs="Menlo"/>
                <w:color w:val="44546A" w:themeColor="text2"/>
                <w:sz w:val="20"/>
                <w:szCs w:val="20"/>
                <w:rPrChange w:id="18" w:author="Vroom, Matthew" w:date="2018-04-29T16:54:00Z">
                  <w:rPr>
                    <w:rFonts w:ascii="Verdana" w:hAnsi="Verdana"/>
                    <w:color w:val="44546A" w:themeColor="text2"/>
                    <w:sz w:val="20"/>
                    <w:szCs w:val="20"/>
                  </w:rPr>
                </w:rPrChange>
              </w:rPr>
            </w:pPr>
          </w:p>
        </w:tc>
        <w:tc>
          <w:tcPr>
            <w:tcW w:w="2527" w:type="dxa"/>
            <w:tcBorders>
              <w:top w:val="single" w:sz="24" w:space="0" w:color="FFFFFF"/>
              <w:left w:val="single" w:sz="24" w:space="0" w:color="FFFFFF" w:themeColor="background1"/>
              <w:bottom w:val="single" w:sz="24" w:space="0" w:color="5B9BD5" w:themeColor="accent1"/>
              <w:right w:val="single" w:sz="24" w:space="0" w:color="FFFFFF" w:themeColor="background1"/>
            </w:tcBorders>
            <w:shd w:val="clear" w:color="auto" w:fill="FFFFFF" w:themeFill="background1"/>
          </w:tcPr>
          <w:p w14:paraId="04869211" w14:textId="5DBD83DA" w:rsidR="00DB487E" w:rsidRPr="008C1A6A" w:rsidRDefault="00612770" w:rsidP="00612770">
            <w:pPr>
              <w:rPr>
                <w:rFonts w:ascii="Osaka" w:hAnsi="Osaka" w:cs="Menlo"/>
                <w:color w:val="44546A" w:themeColor="text2"/>
                <w:sz w:val="20"/>
                <w:szCs w:val="20"/>
                <w:rPrChange w:id="19" w:author="Vroom, Matthew" w:date="2018-04-29T16:54:00Z">
                  <w:rPr>
                    <w:rFonts w:ascii="Verdana" w:hAnsi="Verdana"/>
                    <w:color w:val="44546A" w:themeColor="text2"/>
                    <w:sz w:val="20"/>
                    <w:szCs w:val="20"/>
                  </w:rPr>
                </w:rPrChange>
              </w:rPr>
            </w:pPr>
            <w:r w:rsidRPr="008C1A6A">
              <w:rPr>
                <w:rFonts w:ascii="Osaka" w:hAnsi="Osaka" w:cs="Menlo"/>
                <w:color w:val="44546A" w:themeColor="text2"/>
                <w:sz w:val="20"/>
                <w:szCs w:val="20"/>
                <w:rPrChange w:id="20" w:author="Vroom, Matthew" w:date="2018-04-29T16:54:00Z">
                  <w:rPr>
                    <w:rFonts w:ascii="Verdana" w:hAnsi="Verdana"/>
                    <w:color w:val="44546A" w:themeColor="text2"/>
                    <w:sz w:val="20"/>
                    <w:szCs w:val="20"/>
                  </w:rPr>
                </w:rPrChange>
              </w:rPr>
              <w:t xml:space="preserve">        Matt Vroom</w:t>
            </w:r>
          </w:p>
          <w:p w14:paraId="1C47088C" w14:textId="77777777" w:rsidR="00612770" w:rsidRPr="008C1A6A" w:rsidRDefault="00612770" w:rsidP="00612770">
            <w:pPr>
              <w:rPr>
                <w:rFonts w:ascii="Osaka" w:hAnsi="Osaka" w:cs="Menlo"/>
                <w:color w:val="44546A" w:themeColor="text2"/>
                <w:sz w:val="20"/>
                <w:szCs w:val="20"/>
                <w:rPrChange w:id="21" w:author="Vroom, Matthew" w:date="2018-04-29T16:54:00Z">
                  <w:rPr>
                    <w:rFonts w:ascii="Verdana" w:hAnsi="Verdana"/>
                    <w:color w:val="44546A" w:themeColor="text2"/>
                    <w:sz w:val="20"/>
                    <w:szCs w:val="20"/>
                  </w:rPr>
                </w:rPrChange>
              </w:rPr>
            </w:pPr>
          </w:p>
          <w:p w14:paraId="6C1FA877" w14:textId="77777777" w:rsidR="00612770" w:rsidRPr="008C1A6A" w:rsidRDefault="00612770" w:rsidP="00612770">
            <w:pPr>
              <w:jc w:val="center"/>
              <w:rPr>
                <w:rFonts w:ascii="Osaka" w:hAnsi="Osaka" w:cs="Menlo"/>
                <w:color w:val="44546A" w:themeColor="text2"/>
                <w:sz w:val="20"/>
                <w:szCs w:val="20"/>
                <w:rPrChange w:id="22" w:author="Vroom, Matthew" w:date="2018-04-29T16:54:00Z">
                  <w:rPr>
                    <w:rFonts w:ascii="Verdana" w:hAnsi="Verdana"/>
                    <w:color w:val="44546A" w:themeColor="text2"/>
                    <w:sz w:val="20"/>
                    <w:szCs w:val="20"/>
                  </w:rPr>
                </w:rPrChange>
              </w:rPr>
            </w:pPr>
            <w:r w:rsidRPr="008C1A6A">
              <w:rPr>
                <w:rFonts w:ascii="Osaka" w:hAnsi="Osaka" w:cs="Menlo"/>
                <w:color w:val="44546A" w:themeColor="text2"/>
                <w:sz w:val="20"/>
                <w:szCs w:val="20"/>
                <w:rPrChange w:id="23" w:author="Vroom, Matthew" w:date="2018-04-29T16:54:00Z">
                  <w:rPr>
                    <w:rFonts w:ascii="Verdana" w:hAnsi="Verdana"/>
                    <w:color w:val="44546A" w:themeColor="text2"/>
                    <w:sz w:val="20"/>
                    <w:szCs w:val="20"/>
                  </w:rPr>
                </w:rPrChange>
              </w:rPr>
              <w:t>Chair of Cacti Convention</w:t>
            </w:r>
          </w:p>
          <w:p w14:paraId="158ED39F" w14:textId="77777777" w:rsidR="00612770" w:rsidRPr="008C1A6A" w:rsidRDefault="00612770" w:rsidP="00612770">
            <w:pPr>
              <w:jc w:val="center"/>
              <w:rPr>
                <w:rFonts w:ascii="Osaka" w:hAnsi="Osaka" w:cs="Menlo"/>
                <w:color w:val="44546A" w:themeColor="text2"/>
                <w:sz w:val="20"/>
                <w:szCs w:val="20"/>
                <w:rPrChange w:id="24" w:author="Vroom, Matthew" w:date="2018-04-29T16:54:00Z">
                  <w:rPr>
                    <w:rFonts w:ascii="Verdana" w:hAnsi="Verdana"/>
                    <w:color w:val="44546A" w:themeColor="text2"/>
                    <w:sz w:val="20"/>
                    <w:szCs w:val="20"/>
                  </w:rPr>
                </w:rPrChange>
              </w:rPr>
            </w:pPr>
          </w:p>
          <w:p w14:paraId="6195562B" w14:textId="615A3C05" w:rsidR="00DB487E" w:rsidRPr="008C1A6A" w:rsidRDefault="00612770" w:rsidP="00612770">
            <w:pPr>
              <w:jc w:val="center"/>
              <w:rPr>
                <w:rFonts w:ascii="Osaka" w:hAnsi="Osaka" w:cs="Menlo"/>
                <w:color w:val="44546A" w:themeColor="text2"/>
                <w:sz w:val="20"/>
                <w:szCs w:val="20"/>
                <w:rPrChange w:id="25" w:author="Vroom, Matthew" w:date="2018-04-29T16:54:00Z">
                  <w:rPr>
                    <w:rFonts w:ascii="Verdana" w:hAnsi="Verdana"/>
                    <w:color w:val="44546A" w:themeColor="text2"/>
                    <w:sz w:val="20"/>
                    <w:szCs w:val="20"/>
                  </w:rPr>
                </w:rPrChange>
              </w:rPr>
            </w:pPr>
            <w:r w:rsidRPr="008C1A6A">
              <w:rPr>
                <w:rFonts w:ascii="Osaka" w:hAnsi="Osaka" w:cs="Menlo"/>
                <w:color w:val="44546A" w:themeColor="text2"/>
                <w:sz w:val="20"/>
                <w:szCs w:val="20"/>
                <w:rPrChange w:id="26" w:author="Vroom, Matthew" w:date="2018-04-29T16:54:00Z">
                  <w:rPr>
                    <w:rFonts w:ascii="Verdana" w:hAnsi="Verdana"/>
                    <w:color w:val="44546A" w:themeColor="text2"/>
                    <w:sz w:val="20"/>
                    <w:szCs w:val="20"/>
                  </w:rPr>
                </w:rPrChange>
              </w:rPr>
              <w:t>10008 Graduate Lane, Santa Fe, New Mexico 20745</w:t>
            </w:r>
          </w:p>
          <w:p w14:paraId="4F7BBE9E" w14:textId="51850800" w:rsidR="00C06D1C" w:rsidRPr="008C1A6A" w:rsidRDefault="00C06D1C" w:rsidP="00DB487E">
            <w:pPr>
              <w:jc w:val="center"/>
              <w:rPr>
                <w:rFonts w:ascii="Osaka" w:hAnsi="Osaka" w:cs="Menlo"/>
                <w:color w:val="44546A" w:themeColor="text2"/>
                <w:sz w:val="20"/>
                <w:szCs w:val="20"/>
                <w:rPrChange w:id="27" w:author="Vroom, Matthew" w:date="2018-04-29T16:54:00Z">
                  <w:rPr>
                    <w:rFonts w:ascii="Verdana" w:hAnsi="Verdana"/>
                    <w:color w:val="44546A" w:themeColor="text2"/>
                    <w:sz w:val="20"/>
                    <w:szCs w:val="20"/>
                  </w:rPr>
                </w:rPrChange>
              </w:rPr>
            </w:pPr>
          </w:p>
        </w:tc>
        <w:tc>
          <w:tcPr>
            <w:tcW w:w="2786" w:type="dxa"/>
            <w:tcBorders>
              <w:top w:val="single" w:sz="24" w:space="0" w:color="FFFFFF"/>
              <w:left w:val="single" w:sz="24" w:space="0" w:color="FFFFFF" w:themeColor="background1"/>
              <w:bottom w:val="single" w:sz="24" w:space="0" w:color="5B9BD5" w:themeColor="accent1"/>
              <w:right w:val="single" w:sz="24" w:space="0" w:color="FFFFFF"/>
            </w:tcBorders>
            <w:shd w:val="clear" w:color="auto" w:fill="FFFFFF" w:themeFill="background1"/>
          </w:tcPr>
          <w:p w14:paraId="594C9EFF" w14:textId="77777777" w:rsidR="00DB487E" w:rsidRPr="008C1A6A" w:rsidRDefault="00DB487E" w:rsidP="00612770">
            <w:pPr>
              <w:jc w:val="center"/>
              <w:rPr>
                <w:rFonts w:ascii="Osaka" w:hAnsi="Osaka" w:cs="Menlo"/>
                <w:color w:val="44546A" w:themeColor="text2"/>
                <w:rPrChange w:id="28" w:author="Vroom, Matthew" w:date="2018-04-29T16:54:00Z">
                  <w:rPr>
                    <w:color w:val="44546A" w:themeColor="text2"/>
                  </w:rPr>
                </w:rPrChange>
              </w:rPr>
            </w:pPr>
            <w:r w:rsidRPr="008C1A6A">
              <w:rPr>
                <w:rFonts w:ascii="Osaka" w:hAnsi="Osaka" w:cs="Menlo"/>
                <w:color w:val="44546A" w:themeColor="text2"/>
                <w:rPrChange w:id="29" w:author="Vroom, Matthew" w:date="2018-04-29T16:54:00Z">
                  <w:rPr>
                    <w:color w:val="44546A" w:themeColor="text2"/>
                  </w:rPr>
                </w:rPrChange>
              </w:rPr>
              <w:t>910-345-8263</w:t>
            </w:r>
          </w:p>
          <w:p w14:paraId="6B7C702E" w14:textId="77777777" w:rsidR="00DB487E" w:rsidRPr="008C1A6A" w:rsidRDefault="00DB487E" w:rsidP="00612770">
            <w:pPr>
              <w:jc w:val="center"/>
              <w:rPr>
                <w:rFonts w:ascii="Osaka" w:hAnsi="Osaka" w:cs="Menlo"/>
                <w:color w:val="44546A" w:themeColor="text2"/>
                <w:rPrChange w:id="30" w:author="Vroom, Matthew" w:date="2018-04-29T16:54:00Z">
                  <w:rPr>
                    <w:color w:val="44546A" w:themeColor="text2"/>
                  </w:rPr>
                </w:rPrChange>
              </w:rPr>
            </w:pPr>
          </w:p>
          <w:p w14:paraId="1FE882DC" w14:textId="77777777" w:rsidR="00DB487E" w:rsidRPr="008C1A6A" w:rsidRDefault="00465040" w:rsidP="00612770">
            <w:pPr>
              <w:jc w:val="center"/>
              <w:rPr>
                <w:rFonts w:ascii="Osaka" w:hAnsi="Osaka" w:cs="Menlo"/>
                <w:color w:val="44546A" w:themeColor="text2"/>
                <w:rPrChange w:id="31" w:author="Vroom, Matthew" w:date="2018-04-29T16:54:00Z">
                  <w:rPr>
                    <w:color w:val="44546A" w:themeColor="text2"/>
                  </w:rPr>
                </w:rPrChange>
              </w:rPr>
            </w:pPr>
            <w:r w:rsidRPr="008C1A6A">
              <w:rPr>
                <w:rFonts w:ascii="Osaka" w:hAnsi="Osaka" w:cs="Menlo"/>
                <w:rPrChange w:id="32" w:author="Vroom, Matthew" w:date="2018-04-29T16:54:00Z">
                  <w:rPr/>
                </w:rPrChange>
              </w:rPr>
              <w:fldChar w:fldCharType="begin"/>
            </w:r>
            <w:r w:rsidRPr="008C1A6A">
              <w:rPr>
                <w:rFonts w:ascii="Osaka" w:hAnsi="Osaka" w:cs="Menlo"/>
                <w:rPrChange w:id="33" w:author="Vroom, Matthew" w:date="2018-04-29T16:54:00Z">
                  <w:rPr/>
                </w:rPrChange>
              </w:rPr>
              <w:instrText xml:space="preserve"> HYPERLINK "mailto:cacti@gmail.com" </w:instrText>
            </w:r>
            <w:r w:rsidRPr="008C1A6A">
              <w:rPr>
                <w:rFonts w:ascii="Osaka" w:hAnsi="Osaka" w:cs="Menlo"/>
                <w:rPrChange w:id="34" w:author="Vroom, Matthew" w:date="2018-04-29T16:54:00Z">
                  <w:rPr/>
                </w:rPrChange>
              </w:rPr>
              <w:fldChar w:fldCharType="separate"/>
            </w:r>
            <w:r w:rsidR="00DB487E" w:rsidRPr="008C1A6A">
              <w:rPr>
                <w:rStyle w:val="Hyperlink"/>
                <w:rFonts w:ascii="Osaka" w:hAnsi="Osaka" w:cs="Menlo"/>
                <w:color w:val="44546A" w:themeColor="text2"/>
                <w:rPrChange w:id="35" w:author="Vroom, Matthew" w:date="2018-04-29T16:54:00Z">
                  <w:rPr>
                    <w:rStyle w:val="Hyperlink"/>
                    <w:color w:val="44546A" w:themeColor="text2"/>
                  </w:rPr>
                </w:rPrChange>
              </w:rPr>
              <w:t>cacti@gmail.com</w:t>
            </w:r>
            <w:r w:rsidRPr="008C1A6A">
              <w:rPr>
                <w:rStyle w:val="Hyperlink"/>
                <w:rFonts w:ascii="Osaka" w:hAnsi="Osaka" w:cs="Menlo"/>
                <w:color w:val="44546A" w:themeColor="text2"/>
                <w:rPrChange w:id="36" w:author="Vroom, Matthew" w:date="2018-04-29T16:54:00Z">
                  <w:rPr>
                    <w:rStyle w:val="Hyperlink"/>
                    <w:color w:val="44546A" w:themeColor="text2"/>
                  </w:rPr>
                </w:rPrChange>
              </w:rPr>
              <w:fldChar w:fldCharType="end"/>
            </w:r>
          </w:p>
          <w:p w14:paraId="35F0E5FF" w14:textId="77777777" w:rsidR="00DB487E" w:rsidRPr="008C1A6A" w:rsidRDefault="00DB487E" w:rsidP="00612770">
            <w:pPr>
              <w:jc w:val="center"/>
              <w:rPr>
                <w:rFonts w:ascii="Osaka" w:hAnsi="Osaka" w:cs="Menlo"/>
                <w:color w:val="44546A" w:themeColor="text2"/>
                <w:rPrChange w:id="37" w:author="Vroom, Matthew" w:date="2018-04-29T16:54:00Z">
                  <w:rPr>
                    <w:color w:val="44546A" w:themeColor="text2"/>
                  </w:rPr>
                </w:rPrChange>
              </w:rPr>
            </w:pPr>
          </w:p>
          <w:p w14:paraId="1E49AFCC" w14:textId="34FE1DF3" w:rsidR="00DB487E" w:rsidRPr="008C1A6A" w:rsidRDefault="00311AB1" w:rsidP="00612770">
            <w:pPr>
              <w:jc w:val="center"/>
              <w:rPr>
                <w:ins w:id="38" w:author="Vroom, Matthew" w:date="2018-04-29T16:47:00Z"/>
                <w:rFonts w:ascii="Osaka" w:hAnsi="Osaka" w:cs="Menlo"/>
                <w:color w:val="44546A" w:themeColor="text2"/>
                <w:rPrChange w:id="39" w:author="Vroom, Matthew" w:date="2018-04-29T16:54:00Z">
                  <w:rPr>
                    <w:ins w:id="40" w:author="Vroom, Matthew" w:date="2018-04-29T16:47:00Z"/>
                    <w:color w:val="44546A" w:themeColor="text2"/>
                  </w:rPr>
                </w:rPrChange>
              </w:rPr>
            </w:pPr>
            <w:ins w:id="41" w:author="Vroom, Matthew" w:date="2018-04-29T16:47:00Z">
              <w:r w:rsidRPr="008C1A6A">
                <w:rPr>
                  <w:rFonts w:ascii="Osaka" w:hAnsi="Osaka" w:cs="Menlo"/>
                  <w:color w:val="44546A" w:themeColor="text2"/>
                  <w:rPrChange w:id="42" w:author="Vroom, Matthew" w:date="2018-04-29T16:54:00Z">
                    <w:rPr>
                      <w:color w:val="44546A" w:themeColor="text2"/>
                    </w:rPr>
                  </w:rPrChange>
                </w:rPr>
                <w:fldChar w:fldCharType="begin"/>
              </w:r>
              <w:r w:rsidRPr="008C1A6A">
                <w:rPr>
                  <w:rFonts w:ascii="Osaka" w:hAnsi="Osaka" w:cs="Menlo"/>
                  <w:color w:val="44546A" w:themeColor="text2"/>
                  <w:rPrChange w:id="43" w:author="Vroom, Matthew" w:date="2018-04-29T16:54:00Z">
                    <w:rPr>
                      <w:color w:val="44546A" w:themeColor="text2"/>
                    </w:rPr>
                  </w:rPrChange>
                </w:rPr>
                <w:instrText xml:space="preserve"> HYPERLINK "</w:instrText>
              </w:r>
            </w:ins>
            <w:r w:rsidRPr="008C1A6A">
              <w:rPr>
                <w:rFonts w:ascii="Osaka" w:hAnsi="Osaka" w:cs="Menlo"/>
                <w:color w:val="44546A" w:themeColor="text2"/>
                <w:rPrChange w:id="44" w:author="Vroom, Matthew" w:date="2018-04-29T16:54:00Z">
                  <w:rPr>
                    <w:color w:val="44546A" w:themeColor="text2"/>
                  </w:rPr>
                </w:rPrChange>
              </w:rPr>
              <w:instrText>http://cssainc.org/</w:instrText>
            </w:r>
            <w:ins w:id="45" w:author="Vroom, Matthew" w:date="2018-04-29T16:47:00Z">
              <w:r w:rsidRPr="008C1A6A">
                <w:rPr>
                  <w:rFonts w:ascii="Osaka" w:hAnsi="Osaka" w:cs="Menlo"/>
                  <w:color w:val="44546A" w:themeColor="text2"/>
                  <w:rPrChange w:id="46" w:author="Vroom, Matthew" w:date="2018-04-29T16:54:00Z">
                    <w:rPr>
                      <w:color w:val="44546A" w:themeColor="text2"/>
                    </w:rPr>
                  </w:rPrChange>
                </w:rPr>
                <w:instrText xml:space="preserve">" </w:instrText>
              </w:r>
              <w:r w:rsidRPr="008C1A6A">
                <w:rPr>
                  <w:rFonts w:ascii="Osaka" w:hAnsi="Osaka" w:cs="Menlo"/>
                  <w:color w:val="44546A" w:themeColor="text2"/>
                  <w:rPrChange w:id="47" w:author="Vroom, Matthew" w:date="2018-04-29T16:54:00Z">
                    <w:rPr>
                      <w:color w:val="44546A" w:themeColor="text2"/>
                    </w:rPr>
                  </w:rPrChange>
                </w:rPr>
                <w:fldChar w:fldCharType="separate"/>
              </w:r>
            </w:ins>
            <w:r w:rsidRPr="008C1A6A">
              <w:rPr>
                <w:rStyle w:val="Hyperlink"/>
                <w:rFonts w:ascii="Osaka" w:hAnsi="Osaka" w:cs="Menlo"/>
                <w:rPrChange w:id="48" w:author="Vroom, Matthew" w:date="2018-04-29T16:54:00Z">
                  <w:rPr>
                    <w:rStyle w:val="Hyperlink"/>
                  </w:rPr>
                </w:rPrChange>
              </w:rPr>
              <w:t>http://cssainc.org/</w:t>
            </w:r>
            <w:ins w:id="49" w:author="Vroom, Matthew" w:date="2018-04-29T16:47:00Z">
              <w:r w:rsidRPr="008C1A6A">
                <w:rPr>
                  <w:rFonts w:ascii="Osaka" w:hAnsi="Osaka" w:cs="Menlo"/>
                  <w:color w:val="44546A" w:themeColor="text2"/>
                  <w:rPrChange w:id="50" w:author="Vroom, Matthew" w:date="2018-04-29T16:54:00Z">
                    <w:rPr>
                      <w:color w:val="44546A" w:themeColor="text2"/>
                    </w:rPr>
                  </w:rPrChange>
                </w:rPr>
                <w:fldChar w:fldCharType="end"/>
              </w:r>
            </w:ins>
          </w:p>
          <w:p w14:paraId="13CFBB70" w14:textId="77777777" w:rsidR="00311AB1" w:rsidRPr="008C1A6A" w:rsidRDefault="00311AB1" w:rsidP="00612770">
            <w:pPr>
              <w:jc w:val="center"/>
              <w:rPr>
                <w:ins w:id="51" w:author="Vroom, Matthew" w:date="2018-04-29T16:47:00Z"/>
                <w:rFonts w:ascii="Osaka" w:hAnsi="Osaka" w:cs="Menlo"/>
                <w:color w:val="44546A" w:themeColor="text2"/>
                <w:rPrChange w:id="52" w:author="Vroom, Matthew" w:date="2018-04-29T16:54:00Z">
                  <w:rPr>
                    <w:ins w:id="53" w:author="Vroom, Matthew" w:date="2018-04-29T16:47:00Z"/>
                    <w:color w:val="44546A" w:themeColor="text2"/>
                  </w:rPr>
                </w:rPrChange>
              </w:rPr>
            </w:pPr>
          </w:p>
          <w:p w14:paraId="75B44AB0" w14:textId="5B252E6E" w:rsidR="00311AB1" w:rsidRPr="008C1A6A" w:rsidRDefault="00311AB1" w:rsidP="00612770">
            <w:pPr>
              <w:jc w:val="center"/>
              <w:rPr>
                <w:rFonts w:ascii="Osaka" w:hAnsi="Osaka" w:cs="Menlo"/>
                <w:color w:val="44546A" w:themeColor="text2"/>
                <w:rPrChange w:id="54" w:author="Vroom, Matthew" w:date="2018-04-29T16:54:00Z">
                  <w:rPr>
                    <w:color w:val="44546A" w:themeColor="text2"/>
                  </w:rPr>
                </w:rPrChange>
              </w:rPr>
            </w:pPr>
          </w:p>
        </w:tc>
      </w:tr>
    </w:tbl>
    <w:p w14:paraId="4D6F1930" w14:textId="77777777" w:rsidR="00C06D1C" w:rsidRDefault="00C06D1C">
      <w:pPr>
        <w:rPr>
          <w:rFonts w:ascii="Times New Roman" w:hAnsi="Times New Roman" w:cs="Times New Roman"/>
        </w:rPr>
      </w:pPr>
      <w:bookmarkStart w:id="55" w:name="_GoBack"/>
    </w:p>
    <w:bookmarkEnd w:id="55"/>
    <w:p w14:paraId="3A262991" w14:textId="17BEE1F5" w:rsidR="00C06D1C" w:rsidRDefault="00EB33C4">
      <w:pPr>
        <w:rPr>
          <w:rFonts w:ascii="Times New Roman" w:hAnsi="Times New Roman" w:cs="Times New Roman"/>
        </w:rPr>
      </w:pPr>
      <w:r>
        <w:rPr>
          <w:rFonts w:ascii="Times New Roman" w:hAnsi="Times New Roman" w:cs="Times New Roman"/>
        </w:rPr>
        <w:t>Dear John Brown,</w:t>
      </w:r>
    </w:p>
    <w:p w14:paraId="05AC9A11" w14:textId="77777777" w:rsidR="00C06D1C" w:rsidRDefault="00C06D1C">
      <w:pPr>
        <w:rPr>
          <w:rFonts w:ascii="Times New Roman" w:hAnsi="Times New Roman" w:cs="Times New Roman"/>
        </w:rPr>
      </w:pPr>
    </w:p>
    <w:p w14:paraId="059BB788" w14:textId="331B42E8" w:rsidR="00A37CAB" w:rsidRDefault="00A37CAB" w:rsidP="00EB33C4">
      <w:pPr>
        <w:ind w:firstLine="720"/>
        <w:rPr>
          <w:rFonts w:ascii="Times New Roman" w:hAnsi="Times New Roman" w:cs="Times New Roman"/>
        </w:rPr>
      </w:pPr>
      <w:r>
        <w:rPr>
          <w:rFonts w:ascii="Times New Roman" w:hAnsi="Times New Roman" w:cs="Times New Roman"/>
        </w:rPr>
        <w:t xml:space="preserve">On behalf of the Cacti and Succulent Society of America, I would like to formally </w:t>
      </w:r>
      <w:r w:rsidR="00F32191">
        <w:rPr>
          <w:rFonts w:ascii="Times New Roman" w:hAnsi="Times New Roman" w:cs="Times New Roman"/>
        </w:rPr>
        <w:t xml:space="preserve">provide a business proposition </w:t>
      </w:r>
      <w:r>
        <w:rPr>
          <w:rFonts w:ascii="Times New Roman" w:hAnsi="Times New Roman" w:cs="Times New Roman"/>
        </w:rPr>
        <w:t>for permission to</w:t>
      </w:r>
      <w:ins w:id="56" w:author="Vroom, Matthew" w:date="2018-04-29T16:48:00Z">
        <w:r w:rsidR="00311AB1">
          <w:rPr>
            <w:rFonts w:ascii="Times New Roman" w:hAnsi="Times New Roman" w:cs="Times New Roman"/>
          </w:rPr>
          <w:t xml:space="preserve"> </w:t>
        </w:r>
      </w:ins>
      <w:del w:id="57" w:author="Vroom, Matthew" w:date="2018-04-29T16:48:00Z">
        <w:r w:rsidDel="00311AB1">
          <w:rPr>
            <w:rFonts w:ascii="Times New Roman" w:hAnsi="Times New Roman" w:cs="Times New Roman"/>
          </w:rPr>
          <w:delText xml:space="preserve"> </w:delText>
        </w:r>
      </w:del>
      <w:r>
        <w:rPr>
          <w:rFonts w:ascii="Times New Roman" w:hAnsi="Times New Roman" w:cs="Times New Roman"/>
        </w:rPr>
        <w:t xml:space="preserve">use your farms for our upcoming Cactus Convention. This convention is an annual event which takes place within Phoenix, Arizona and attracts thousands of visitors from all around the world. With the help of your farms, we </w:t>
      </w:r>
      <w:r w:rsidR="00C301A0">
        <w:rPr>
          <w:rFonts w:ascii="Times New Roman" w:hAnsi="Times New Roman" w:cs="Times New Roman"/>
        </w:rPr>
        <w:t>could</w:t>
      </w:r>
      <w:r>
        <w:rPr>
          <w:rFonts w:ascii="Times New Roman" w:hAnsi="Times New Roman" w:cs="Times New Roman"/>
        </w:rPr>
        <w:t xml:space="preserve"> be able to grow the cacti that supply our convention in massive quantities;</w:t>
      </w:r>
      <w:r w:rsidR="00C301A0">
        <w:rPr>
          <w:rFonts w:ascii="Times New Roman" w:hAnsi="Times New Roman" w:cs="Times New Roman"/>
        </w:rPr>
        <w:t xml:space="preserve"> this would ensure</w:t>
      </w:r>
      <w:r>
        <w:rPr>
          <w:rFonts w:ascii="Times New Roman" w:hAnsi="Times New Roman" w:cs="Times New Roman"/>
        </w:rPr>
        <w:t xml:space="preserve"> that all attendees will be able to observe many varieties of the plant. </w:t>
      </w:r>
    </w:p>
    <w:p w14:paraId="38EC98C8" w14:textId="77777777" w:rsidR="00395D7C" w:rsidRDefault="00395D7C" w:rsidP="00EB33C4">
      <w:pPr>
        <w:ind w:firstLine="720"/>
        <w:rPr>
          <w:rFonts w:ascii="Times New Roman" w:hAnsi="Times New Roman" w:cs="Times New Roman"/>
        </w:rPr>
      </w:pPr>
    </w:p>
    <w:p w14:paraId="67ADF4EA" w14:textId="5E57C3DD" w:rsidR="00395D7C" w:rsidRPr="00395D7C" w:rsidDel="00CE01D9" w:rsidRDefault="00395D7C" w:rsidP="00395D7C">
      <w:pPr>
        <w:rPr>
          <w:del w:id="58" w:author="Vroom, Matthew" w:date="2018-04-29T16:50:00Z"/>
          <w:rFonts w:ascii="Verdana" w:hAnsi="Verdana" w:cs="Times New Roman"/>
          <w:color w:val="2E74B5" w:themeColor="accent1" w:themeShade="BF"/>
          <w:sz w:val="28"/>
          <w:szCs w:val="28"/>
        </w:rPr>
      </w:pPr>
      <w:del w:id="59" w:author="Vroom, Matthew" w:date="2018-04-29T16:50:00Z">
        <w:r w:rsidDel="00CE01D9">
          <w:rPr>
            <w:rFonts w:ascii="Verdana" w:hAnsi="Verdana" w:cs="Times New Roman"/>
            <w:color w:val="2E74B5" w:themeColor="accent1" w:themeShade="BF"/>
            <w:sz w:val="28"/>
            <w:szCs w:val="28"/>
          </w:rPr>
          <w:delText>Additional Information</w:delText>
        </w:r>
      </w:del>
      <w:ins w:id="60" w:author="Vroom, Matthew" w:date="2018-04-29T16:50:00Z">
        <w:r w:rsidR="00CE01D9">
          <w:rPr>
            <w:rFonts w:ascii="Verdana" w:hAnsi="Verdana" w:cs="Times New Roman"/>
            <w:color w:val="2E74B5" w:themeColor="accent1" w:themeShade="BF"/>
            <w:sz w:val="28"/>
            <w:szCs w:val="28"/>
          </w:rPr>
          <w:t>Specific Logistics</w:t>
        </w:r>
      </w:ins>
    </w:p>
    <w:p w14:paraId="6E0E348F" w14:textId="77777777" w:rsidR="00A746A5" w:rsidRDefault="00A746A5">
      <w:pPr>
        <w:rPr>
          <w:rFonts w:ascii="Times New Roman" w:hAnsi="Times New Roman" w:cs="Times New Roman"/>
        </w:rPr>
      </w:pPr>
    </w:p>
    <w:p w14:paraId="6CE13C58" w14:textId="5766B7CB" w:rsidR="00982D68" w:rsidRDefault="00A746A5">
      <w:pPr>
        <w:rPr>
          <w:rFonts w:ascii="Times New Roman" w:hAnsi="Times New Roman" w:cs="Times New Roman"/>
        </w:rPr>
      </w:pPr>
      <w:r>
        <w:rPr>
          <w:rFonts w:ascii="Times New Roman" w:hAnsi="Times New Roman" w:cs="Times New Roman"/>
        </w:rPr>
        <w:tab/>
      </w:r>
      <w:r w:rsidR="00982D68">
        <w:rPr>
          <w:rFonts w:ascii="Times New Roman" w:hAnsi="Times New Roman" w:cs="Times New Roman"/>
        </w:rPr>
        <w:t>In order to provide the best experience possible, we would need to rent out a portion of your farm land from May to August of this year. This would provide adequate time to grow several different types of cacti and make sure there are no mistakes in the farming process. All materials and labor would be conducted by our organization, the only required good from Schnepf Farms would be the plot of land for the time duration.</w:t>
      </w:r>
      <w:r w:rsidR="00F32191">
        <w:rPr>
          <w:rFonts w:ascii="Times New Roman" w:hAnsi="Times New Roman" w:cs="Times New Roman"/>
        </w:rPr>
        <w:t xml:space="preserve"> If there were any issue to occur while conducting our business, we would pay out of pocket to fix it.</w:t>
      </w:r>
      <w:r w:rsidR="00982D68">
        <w:rPr>
          <w:rFonts w:ascii="Times New Roman" w:hAnsi="Times New Roman" w:cs="Times New Roman"/>
        </w:rPr>
        <w:t xml:space="preserve"> The payment for this transaction would be the amount needed to cover the expected profits the land would provide.</w:t>
      </w:r>
      <w:r w:rsidR="005E6BC7">
        <w:rPr>
          <w:rFonts w:ascii="Times New Roman" w:hAnsi="Times New Roman" w:cs="Times New Roman"/>
        </w:rPr>
        <w:t xml:space="preserve"> Listed below are a set of questions that would allow us to prepare for the summer if needed. </w:t>
      </w:r>
      <w:r w:rsidR="00982D68">
        <w:rPr>
          <w:rFonts w:ascii="Times New Roman" w:hAnsi="Times New Roman" w:cs="Times New Roman"/>
        </w:rPr>
        <w:t>Please reply with an answer to our inquiry within two weeks</w:t>
      </w:r>
      <w:r w:rsidR="005E6BC7">
        <w:rPr>
          <w:rFonts w:ascii="Times New Roman" w:hAnsi="Times New Roman" w:cs="Times New Roman"/>
        </w:rPr>
        <w:t>.</w:t>
      </w:r>
    </w:p>
    <w:p w14:paraId="1B137F2C" w14:textId="77777777" w:rsidR="005E6BC7" w:rsidRDefault="005E6BC7">
      <w:pPr>
        <w:rPr>
          <w:rFonts w:ascii="Times New Roman" w:hAnsi="Times New Roman" w:cs="Times New Roman"/>
        </w:rPr>
      </w:pPr>
    </w:p>
    <w:p w14:paraId="56027A26" w14:textId="7717753C" w:rsidR="005E6BC7" w:rsidRPr="00F32191" w:rsidDel="00CE01D9" w:rsidRDefault="005E6BC7">
      <w:pPr>
        <w:rPr>
          <w:del w:id="61" w:author="Vroom, Matthew" w:date="2018-04-29T16:50:00Z"/>
          <w:rFonts w:ascii="Verdana" w:hAnsi="Verdana" w:cs="Times New Roman"/>
          <w:color w:val="2E74B5" w:themeColor="accent1" w:themeShade="BF"/>
          <w:sz w:val="28"/>
          <w:szCs w:val="28"/>
        </w:rPr>
      </w:pPr>
      <w:del w:id="62" w:author="Vroom, Matthew" w:date="2018-04-29T16:51:00Z">
        <w:r w:rsidRPr="00F32191" w:rsidDel="00CE01D9">
          <w:rPr>
            <w:rFonts w:ascii="Verdana" w:hAnsi="Verdana" w:cs="Times New Roman"/>
            <w:color w:val="2E74B5" w:themeColor="accent1" w:themeShade="BF"/>
            <w:sz w:val="28"/>
            <w:szCs w:val="28"/>
          </w:rPr>
          <w:delText>Questions</w:delText>
        </w:r>
      </w:del>
      <w:ins w:id="63" w:author="Vroom, Matthew" w:date="2018-04-29T16:51:00Z">
        <w:r w:rsidR="00CE01D9">
          <w:rPr>
            <w:rFonts w:ascii="Verdana" w:hAnsi="Verdana" w:cs="Times New Roman"/>
            <w:color w:val="2E74B5" w:themeColor="accent1" w:themeShade="BF"/>
            <w:sz w:val="28"/>
            <w:szCs w:val="28"/>
          </w:rPr>
          <w:t>Needed Information</w:t>
        </w:r>
      </w:ins>
    </w:p>
    <w:p w14:paraId="143CEC78" w14:textId="77777777" w:rsidR="005E6BC7" w:rsidRDefault="005E6BC7">
      <w:pPr>
        <w:rPr>
          <w:rFonts w:ascii="Verdana" w:hAnsi="Verdana" w:cs="Times New Roman"/>
          <w:color w:val="2E74B5" w:themeColor="accent1" w:themeShade="BF"/>
        </w:rPr>
      </w:pPr>
    </w:p>
    <w:p w14:paraId="573EEE75" w14:textId="1F669CC2" w:rsidR="00F32191" w:rsidRPr="00F32191" w:rsidRDefault="005E6BC7" w:rsidP="00F32191">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Will it be possible to rent a portion of your farm for our convention?</w:t>
      </w:r>
    </w:p>
    <w:p w14:paraId="2E5BFD6E" w14:textId="46D00F95" w:rsidR="005E6BC7" w:rsidRDefault="005E6BC7" w:rsidP="005E6BC7">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What date would be possible for this transaction to occur?</w:t>
      </w:r>
    </w:p>
    <w:p w14:paraId="62FE09EF" w14:textId="54B551A5" w:rsidR="005E6BC7" w:rsidRDefault="005E6BC7" w:rsidP="005E6BC7">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What amount do you charge for renting out a space for the summer?</w:t>
      </w:r>
    </w:p>
    <w:p w14:paraId="29950388" w14:textId="5BB85436" w:rsidR="005E6BC7" w:rsidRDefault="005E6BC7" w:rsidP="005E6BC7">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Will you need updates on the progress of our farming?</w:t>
      </w:r>
    </w:p>
    <w:p w14:paraId="4B0A0D98" w14:textId="56CD122E" w:rsidR="005E6BC7" w:rsidRDefault="005E6BC7" w:rsidP="005E6BC7">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Which plot of land is best for us to act upon?</w:t>
      </w:r>
    </w:p>
    <w:p w14:paraId="49838D35" w14:textId="77777777" w:rsidR="005E6BC7" w:rsidRDefault="005E6BC7" w:rsidP="005E6BC7">
      <w:pPr>
        <w:rPr>
          <w:rFonts w:ascii="Times New Roman" w:hAnsi="Times New Roman" w:cs="Times New Roman"/>
          <w:color w:val="000000" w:themeColor="text1"/>
        </w:rPr>
      </w:pPr>
    </w:p>
    <w:p w14:paraId="5CE10BA0" w14:textId="632F023A" w:rsidR="005E6BC7" w:rsidRPr="00395D7C" w:rsidDel="00CE01D9" w:rsidRDefault="00395D7C" w:rsidP="005E6BC7">
      <w:pPr>
        <w:rPr>
          <w:del w:id="64" w:author="Vroom, Matthew" w:date="2018-04-29T16:50:00Z"/>
          <w:rFonts w:ascii="Verdana" w:hAnsi="Verdana" w:cs="Times New Roman"/>
          <w:color w:val="2E74B5" w:themeColor="accent1" w:themeShade="BF"/>
          <w:sz w:val="28"/>
          <w:szCs w:val="28"/>
        </w:rPr>
      </w:pPr>
      <w:r>
        <w:rPr>
          <w:rFonts w:ascii="Verdana" w:hAnsi="Verdana" w:cs="Times New Roman"/>
          <w:color w:val="2E74B5" w:themeColor="accent1" w:themeShade="BF"/>
          <w:sz w:val="28"/>
          <w:szCs w:val="28"/>
        </w:rPr>
        <w:t>Conclusion</w:t>
      </w:r>
    </w:p>
    <w:p w14:paraId="79A49102" w14:textId="77777777" w:rsidR="00395D7C" w:rsidRDefault="00395D7C" w:rsidP="005E6BC7">
      <w:pPr>
        <w:rPr>
          <w:rFonts w:ascii="Times New Roman" w:hAnsi="Times New Roman" w:cs="Times New Roman"/>
          <w:color w:val="000000" w:themeColor="text1"/>
        </w:rPr>
      </w:pPr>
    </w:p>
    <w:p w14:paraId="4087E8EB" w14:textId="092C835F" w:rsidR="005E6BC7" w:rsidRDefault="005E6BC7" w:rsidP="00F32191">
      <w:pPr>
        <w:ind w:firstLine="360"/>
        <w:rPr>
          <w:rFonts w:ascii="Times New Roman" w:hAnsi="Times New Roman" w:cs="Times New Roman"/>
          <w:color w:val="000000" w:themeColor="text1"/>
        </w:rPr>
      </w:pPr>
      <w:r>
        <w:rPr>
          <w:rFonts w:ascii="Times New Roman" w:hAnsi="Times New Roman" w:cs="Times New Roman"/>
          <w:color w:val="000000" w:themeColor="text1"/>
        </w:rPr>
        <w:t>Thank you very much for considering our request for rentin</w:t>
      </w:r>
      <w:r w:rsidR="00F32191">
        <w:rPr>
          <w:rFonts w:ascii="Times New Roman" w:hAnsi="Times New Roman" w:cs="Times New Roman"/>
          <w:color w:val="000000" w:themeColor="text1"/>
        </w:rPr>
        <w:t xml:space="preserve">g of your land. The quicker the </w:t>
      </w:r>
      <w:r>
        <w:rPr>
          <w:rFonts w:ascii="Times New Roman" w:hAnsi="Times New Roman" w:cs="Times New Roman"/>
          <w:color w:val="000000" w:themeColor="text1"/>
        </w:rPr>
        <w:t>response, the quicker we will be able to provide you the funds needed for this operation and the faster we will be able to accomplis</w:t>
      </w:r>
      <w:r w:rsidR="00395D7C">
        <w:rPr>
          <w:rFonts w:ascii="Times New Roman" w:hAnsi="Times New Roman" w:cs="Times New Roman"/>
          <w:color w:val="000000" w:themeColor="text1"/>
        </w:rPr>
        <w:t>h our cacti</w:t>
      </w:r>
      <w:r>
        <w:rPr>
          <w:rFonts w:ascii="Times New Roman" w:hAnsi="Times New Roman" w:cs="Times New Roman"/>
          <w:color w:val="000000" w:themeColor="text1"/>
        </w:rPr>
        <w:t xml:space="preserve"> growing goals. If you </w:t>
      </w:r>
      <w:r w:rsidR="00F32191">
        <w:rPr>
          <w:rFonts w:ascii="Times New Roman" w:hAnsi="Times New Roman" w:cs="Times New Roman"/>
          <w:color w:val="000000" w:themeColor="text1"/>
        </w:rPr>
        <w:t xml:space="preserve">need to make an adjustment to the suggested course of action, please respond with a more appropriate timeline. </w:t>
      </w:r>
      <w:ins w:id="65" w:author="Vroom, Matthew" w:date="2018-04-29T16:49:00Z">
        <w:r w:rsidR="00311AB1">
          <w:rPr>
            <w:rFonts w:ascii="Times New Roman" w:hAnsi="Times New Roman" w:cs="Times New Roman"/>
            <w:color w:val="000000" w:themeColor="text1"/>
          </w:rPr>
          <w:t>We will expect a response in timely fashion.</w:t>
        </w:r>
      </w:ins>
    </w:p>
    <w:p w14:paraId="7B04BC0A" w14:textId="77777777" w:rsidR="00F32191" w:rsidRDefault="00F32191" w:rsidP="00F32191">
      <w:pPr>
        <w:ind w:firstLine="360"/>
        <w:rPr>
          <w:rFonts w:ascii="Times New Roman" w:hAnsi="Times New Roman" w:cs="Times New Roman"/>
          <w:color w:val="000000" w:themeColor="text1"/>
        </w:rPr>
      </w:pPr>
    </w:p>
    <w:p w14:paraId="448FE0CC" w14:textId="10EF266F" w:rsidR="00F32191" w:rsidRDefault="00F32191" w:rsidP="00EB33C4">
      <w:pPr>
        <w:ind w:firstLine="360"/>
        <w:rPr>
          <w:rFonts w:ascii="Times New Roman" w:hAnsi="Times New Roman" w:cs="Times New Roman"/>
          <w:color w:val="000000" w:themeColor="text1"/>
        </w:rPr>
      </w:pPr>
      <w:r>
        <w:rPr>
          <w:rFonts w:ascii="Times New Roman" w:hAnsi="Times New Roman" w:cs="Times New Roman"/>
          <w:color w:val="000000" w:themeColor="text1"/>
        </w:rPr>
        <w:t>Your time and consideration is appreciated,</w:t>
      </w:r>
    </w:p>
    <w:p w14:paraId="05AB90FC" w14:textId="77777777" w:rsidR="00EB33C4" w:rsidRDefault="00F32191" w:rsidP="00F32191">
      <w:pPr>
        <w:ind w:firstLine="36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Matt Vroom</w:t>
      </w:r>
    </w:p>
    <w:p w14:paraId="16D1763D" w14:textId="048A3FF4" w:rsidR="00F32191" w:rsidRDefault="00F32191" w:rsidP="00EB33C4">
      <w:pPr>
        <w:ind w:left="4320" w:firstLine="720"/>
        <w:rPr>
          <w:ins w:id="66" w:author="Vroom, Matthew" w:date="2018-04-29T16:51:00Z"/>
          <w:rFonts w:ascii="Times New Roman" w:hAnsi="Times New Roman" w:cs="Times New Roman"/>
          <w:color w:val="000000" w:themeColor="text1"/>
        </w:rPr>
      </w:pPr>
      <w:r>
        <w:rPr>
          <w:rFonts w:ascii="Times New Roman" w:hAnsi="Times New Roman" w:cs="Times New Roman"/>
          <w:color w:val="000000" w:themeColor="text1"/>
        </w:rPr>
        <w:lastRenderedPageBreak/>
        <w:t>Chair of the Cacti Convention</w:t>
      </w:r>
    </w:p>
    <w:p w14:paraId="3C731CCF" w14:textId="2846BCA2" w:rsidR="00520704" w:rsidRDefault="00520704" w:rsidP="00EB33C4">
      <w:pPr>
        <w:ind w:left="4320" w:firstLine="720"/>
        <w:rPr>
          <w:rFonts w:ascii="Times New Roman" w:hAnsi="Times New Roman" w:cs="Times New Roman"/>
          <w:color w:val="000000" w:themeColor="text1"/>
        </w:rPr>
      </w:pPr>
      <w:ins w:id="67" w:author="Vroom, Matthew" w:date="2018-04-29T16:51:00Z">
        <w:r>
          <w:rPr>
            <w:color w:val="44546A" w:themeColor="text2"/>
          </w:rPr>
          <w:t>4/16/18</w:t>
        </w:r>
      </w:ins>
    </w:p>
    <w:p w14:paraId="59FAECEC" w14:textId="77777777" w:rsidR="00F32191" w:rsidRDefault="00F32191" w:rsidP="00F32191">
      <w:pPr>
        <w:ind w:firstLine="360"/>
        <w:rPr>
          <w:rFonts w:ascii="Times New Roman" w:hAnsi="Times New Roman" w:cs="Times New Roman"/>
          <w:color w:val="000000" w:themeColor="text1"/>
        </w:rPr>
      </w:pPr>
    </w:p>
    <w:p w14:paraId="0A5FFE5E" w14:textId="77777777" w:rsidR="00F32191" w:rsidRDefault="00F32191" w:rsidP="00F32191">
      <w:pPr>
        <w:ind w:firstLine="360"/>
        <w:rPr>
          <w:rFonts w:ascii="Times New Roman" w:hAnsi="Times New Roman" w:cs="Times New Roman"/>
          <w:color w:val="000000" w:themeColor="text1"/>
        </w:rPr>
      </w:pPr>
    </w:p>
    <w:p w14:paraId="09800AA0" w14:textId="77777777" w:rsidR="00F32191" w:rsidRPr="005E6BC7" w:rsidRDefault="00F32191" w:rsidP="00F32191">
      <w:pPr>
        <w:ind w:firstLine="360"/>
        <w:rPr>
          <w:rFonts w:ascii="Times New Roman" w:hAnsi="Times New Roman" w:cs="Times New Roman"/>
          <w:color w:val="000000" w:themeColor="text1"/>
        </w:rPr>
      </w:pPr>
    </w:p>
    <w:sectPr w:rsidR="00F32191" w:rsidRPr="005E6BC7" w:rsidSect="00091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Osak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842A40"/>
    <w:multiLevelType w:val="hybridMultilevel"/>
    <w:tmpl w:val="4A3E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846F3E"/>
    <w:multiLevelType w:val="hybridMultilevel"/>
    <w:tmpl w:val="EF821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room, Matthew">
    <w15:presenceInfo w15:providerId="None" w15:userId="Vroom, 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DD8"/>
    <w:rsid w:val="00091489"/>
    <w:rsid w:val="00311AB1"/>
    <w:rsid w:val="00314815"/>
    <w:rsid w:val="00395D7C"/>
    <w:rsid w:val="00400DD8"/>
    <w:rsid w:val="00465040"/>
    <w:rsid w:val="00520704"/>
    <w:rsid w:val="005E6BC7"/>
    <w:rsid w:val="00612770"/>
    <w:rsid w:val="00731C6E"/>
    <w:rsid w:val="00850DE7"/>
    <w:rsid w:val="008C1A6A"/>
    <w:rsid w:val="00982D68"/>
    <w:rsid w:val="00A37CAB"/>
    <w:rsid w:val="00A746A5"/>
    <w:rsid w:val="00C06D1C"/>
    <w:rsid w:val="00C301A0"/>
    <w:rsid w:val="00C745E6"/>
    <w:rsid w:val="00CE01D9"/>
    <w:rsid w:val="00DB487E"/>
    <w:rsid w:val="00EB33C4"/>
    <w:rsid w:val="00EF4C60"/>
    <w:rsid w:val="00F3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CA2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0D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F4C60"/>
    <w:rPr>
      <w:color w:val="0563C1" w:themeColor="hyperlink"/>
      <w:u w:val="single"/>
    </w:rPr>
  </w:style>
  <w:style w:type="paragraph" w:styleId="ListParagraph">
    <w:name w:val="List Paragraph"/>
    <w:basedOn w:val="Normal"/>
    <w:uiPriority w:val="34"/>
    <w:qFormat/>
    <w:rsid w:val="005E6BC7"/>
    <w:pPr>
      <w:ind w:left="720"/>
      <w:contextualSpacing/>
    </w:pPr>
  </w:style>
  <w:style w:type="paragraph" w:styleId="BalloonText">
    <w:name w:val="Balloon Text"/>
    <w:basedOn w:val="Normal"/>
    <w:link w:val="BalloonTextChar"/>
    <w:uiPriority w:val="99"/>
    <w:semiHidden/>
    <w:unhideWhenUsed/>
    <w:rsid w:val="00311A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1AB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2219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Vroom, Matthew</dc:creator>
  <cp:keywords/>
  <dc:description/>
  <cp:lastModifiedBy>Vroom, Matthew</cp:lastModifiedBy>
  <cp:revision>2</cp:revision>
  <dcterms:created xsi:type="dcterms:W3CDTF">2018-04-29T20:55:00Z</dcterms:created>
  <dcterms:modified xsi:type="dcterms:W3CDTF">2018-04-29T20:55:00Z</dcterms:modified>
</cp:coreProperties>
</file>