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A3DBF7" w14:textId="6C48500E" w:rsidR="00642A35" w:rsidRPr="00642A35" w:rsidRDefault="00642A35" w:rsidP="00642A35">
      <w:pPr>
        <w:rPr>
          <w:ins w:id="0" w:author="Vroom, Matthew" w:date="2018-04-28T18:39:00Z"/>
          <w:rFonts w:ascii="Arial" w:hAnsi="Arial" w:cs="Arial"/>
          <w:color w:val="70AD47" w:themeColor="accent6"/>
          <w:sz w:val="36"/>
          <w:szCs w:val="36"/>
          <w:rPrChange w:id="1" w:author="Vroom, Matthew" w:date="2018-04-28T18:40:00Z">
            <w:rPr>
              <w:ins w:id="2" w:author="Vroom, Matthew" w:date="2018-04-28T18:39:00Z"/>
              <w:rFonts w:ascii="Verdana" w:hAnsi="Verdana"/>
            </w:rPr>
          </w:rPrChange>
        </w:rPr>
      </w:pPr>
      <w:ins w:id="3" w:author="Vroom, Matthew" w:date="2018-04-28T18:40:00Z">
        <w:r w:rsidRPr="00642A35">
          <w:rPr>
            <w:rFonts w:ascii="Arial" w:hAnsi="Arial" w:cs="Arial"/>
            <w:color w:val="70AD47" w:themeColor="accent6"/>
            <w:sz w:val="36"/>
            <w:szCs w:val="36"/>
            <w:rPrChange w:id="4" w:author="Vroom, Matthew" w:date="2018-04-28T18:40:00Z">
              <w:rPr>
                <w:rFonts w:ascii="Arial" w:hAnsi="Arial" w:cs="Arial"/>
                <w:sz w:val="36"/>
                <w:szCs w:val="36"/>
              </w:rPr>
            </w:rPrChange>
          </w:rPr>
          <w:t>Usability Testing Memo</w:t>
        </w:r>
      </w:ins>
    </w:p>
    <w:p w14:paraId="743A68BF" w14:textId="77777777" w:rsidR="00642A35" w:rsidRDefault="00642A35" w:rsidP="00642A35">
      <w:pPr>
        <w:rPr>
          <w:ins w:id="5" w:author="Vroom, Matthew" w:date="2018-04-28T18:39:00Z"/>
          <w:rFonts w:ascii="Verdana" w:hAnsi="Verdana"/>
        </w:rPr>
      </w:pPr>
    </w:p>
    <w:p w14:paraId="1955F31F" w14:textId="77777777" w:rsidR="00642A35" w:rsidRDefault="00642A35" w:rsidP="00642A35">
      <w:pPr>
        <w:rPr>
          <w:rFonts w:ascii="Verdana" w:hAnsi="Verdana"/>
        </w:rPr>
      </w:pPr>
      <w:r>
        <w:rPr>
          <w:rFonts w:ascii="Verdana" w:hAnsi="Verdana"/>
        </w:rPr>
        <w:t xml:space="preserve">This report summarizes the effectiveness of the usability test provided for three subjects. The usability test was accompanied with instructions for using a website to determine whether a cactus is suitable for growing in local conditions. The following report discusses the various positives and criticisms of the previously mentioned usability test in order to create a more finished product. Issues that </w:t>
      </w:r>
      <w:bookmarkStart w:id="6" w:name="_GoBack"/>
      <w:bookmarkEnd w:id="6"/>
      <w:r>
        <w:rPr>
          <w:rFonts w:ascii="Verdana" w:hAnsi="Verdana"/>
        </w:rPr>
        <w:t xml:space="preserve">people who have tested the instructions have been addressed and fixed in the updated version of the report. </w:t>
      </w:r>
    </w:p>
    <w:p w14:paraId="115CB9F7" w14:textId="77777777" w:rsidR="00642A35" w:rsidRDefault="00642A35" w:rsidP="00642A35">
      <w:pPr>
        <w:rPr>
          <w:rFonts w:ascii="Verdana" w:hAnsi="Verdana"/>
        </w:rPr>
      </w:pPr>
    </w:p>
    <w:p w14:paraId="2D56FA12" w14:textId="77777777" w:rsidR="00642A35" w:rsidRPr="008C468F" w:rsidRDefault="00642A35" w:rsidP="00642A35">
      <w:pPr>
        <w:rPr>
          <w:rFonts w:ascii="Arial" w:hAnsi="Arial" w:cs="Arial"/>
          <w:color w:val="538135" w:themeColor="accent6" w:themeShade="BF"/>
          <w:sz w:val="36"/>
          <w:szCs w:val="36"/>
        </w:rPr>
      </w:pPr>
      <w:r w:rsidRPr="008C468F">
        <w:rPr>
          <w:rFonts w:ascii="Arial" w:hAnsi="Arial" w:cs="Arial"/>
          <w:color w:val="538135" w:themeColor="accent6" w:themeShade="BF"/>
          <w:sz w:val="36"/>
          <w:szCs w:val="36"/>
        </w:rPr>
        <w:t>Test Objectives</w:t>
      </w:r>
    </w:p>
    <w:p w14:paraId="7CC446FF" w14:textId="77777777" w:rsidR="00642A35" w:rsidRDefault="00642A35" w:rsidP="00642A35">
      <w:pPr>
        <w:rPr>
          <w:rFonts w:ascii="Arial" w:hAnsi="Arial" w:cs="Arial"/>
          <w:sz w:val="32"/>
          <w:szCs w:val="32"/>
        </w:rPr>
      </w:pPr>
    </w:p>
    <w:p w14:paraId="10E4A943" w14:textId="77777777" w:rsidR="00642A35" w:rsidRPr="00F71776" w:rsidRDefault="00642A35" w:rsidP="00642A35">
      <w:pPr>
        <w:rPr>
          <w:rFonts w:ascii="Verdana" w:hAnsi="Verdana" w:cs="Arial"/>
        </w:rPr>
      </w:pPr>
      <w:r>
        <w:rPr>
          <w:rFonts w:ascii="Arial" w:hAnsi="Arial" w:cs="Arial"/>
          <w:sz w:val="32"/>
          <w:szCs w:val="32"/>
        </w:rPr>
        <w:tab/>
      </w:r>
      <w:r>
        <w:rPr>
          <w:rFonts w:ascii="Verdana" w:hAnsi="Verdana" w:cs="Arial"/>
        </w:rPr>
        <w:t xml:space="preserve">The objectives of this test were to record the issues and effectiveness of the instructions provided. This was completed through the method of timing the subject while they were completing the test and taking notes on their thought process throughout the ordeal. To accomplish the goal, the subject should be able to use the instructions to reach the end without any major issues in finishing. Another method of gaining important data was the use of questions after the testing session. These questions were designed to record the subject’s opinion on the test and find ways of improving the instructions. The final product should be clear, concise, and unambiguous for users with a variety of internet skill levels. </w:t>
      </w:r>
    </w:p>
    <w:p w14:paraId="2F3E364C" w14:textId="77777777" w:rsidR="00642A35" w:rsidRDefault="00642A35" w:rsidP="00642A35">
      <w:pPr>
        <w:rPr>
          <w:rFonts w:ascii="Arial" w:hAnsi="Arial" w:cs="Arial"/>
          <w:sz w:val="32"/>
          <w:szCs w:val="32"/>
        </w:rPr>
      </w:pPr>
    </w:p>
    <w:p w14:paraId="00B5DBFA" w14:textId="77777777" w:rsidR="00642A35" w:rsidRPr="008C468F" w:rsidRDefault="00642A35" w:rsidP="00642A35">
      <w:pPr>
        <w:rPr>
          <w:rFonts w:ascii="Arial" w:hAnsi="Arial" w:cs="Arial"/>
          <w:color w:val="538135" w:themeColor="accent6" w:themeShade="BF"/>
          <w:sz w:val="36"/>
          <w:szCs w:val="36"/>
        </w:rPr>
      </w:pPr>
      <w:r w:rsidRPr="008C468F">
        <w:rPr>
          <w:rFonts w:ascii="Arial" w:hAnsi="Arial" w:cs="Arial"/>
          <w:color w:val="538135" w:themeColor="accent6" w:themeShade="BF"/>
          <w:sz w:val="36"/>
          <w:szCs w:val="36"/>
        </w:rPr>
        <w:t>Results</w:t>
      </w:r>
    </w:p>
    <w:p w14:paraId="5BC4BB8B" w14:textId="77777777" w:rsidR="00642A35" w:rsidRDefault="00642A35" w:rsidP="00642A35">
      <w:pPr>
        <w:rPr>
          <w:rFonts w:ascii="Arial" w:hAnsi="Arial" w:cs="Arial"/>
          <w:sz w:val="32"/>
          <w:szCs w:val="32"/>
        </w:rPr>
      </w:pPr>
    </w:p>
    <w:p w14:paraId="255BA668" w14:textId="77777777" w:rsidR="00642A35" w:rsidRPr="008C468F" w:rsidRDefault="00642A35" w:rsidP="00642A35">
      <w:pPr>
        <w:rPr>
          <w:rFonts w:ascii="Arial" w:hAnsi="Arial" w:cs="Arial"/>
          <w:b/>
          <w:sz w:val="32"/>
          <w:szCs w:val="32"/>
        </w:rPr>
      </w:pPr>
      <w:r>
        <w:rPr>
          <w:rFonts w:ascii="Arial" w:hAnsi="Arial" w:cs="Arial"/>
          <w:sz w:val="32"/>
          <w:szCs w:val="32"/>
        </w:rPr>
        <w:tab/>
      </w:r>
      <w:r w:rsidRPr="008C468F">
        <w:rPr>
          <w:rFonts w:ascii="Arial" w:hAnsi="Arial" w:cs="Arial"/>
          <w:b/>
          <w:color w:val="538135" w:themeColor="accent6" w:themeShade="BF"/>
          <w:sz w:val="32"/>
          <w:szCs w:val="32"/>
        </w:rPr>
        <w:t>Areas of Strength</w:t>
      </w:r>
    </w:p>
    <w:p w14:paraId="480B99BB" w14:textId="77777777" w:rsidR="00642A35" w:rsidRDefault="00642A35" w:rsidP="00642A35">
      <w:pPr>
        <w:rPr>
          <w:rFonts w:ascii="Arial" w:hAnsi="Arial" w:cs="Arial"/>
          <w:sz w:val="28"/>
          <w:szCs w:val="28"/>
        </w:rPr>
      </w:pPr>
    </w:p>
    <w:p w14:paraId="00156C63" w14:textId="77777777" w:rsidR="00642A35" w:rsidRPr="008C468F" w:rsidRDefault="00642A35" w:rsidP="00642A35">
      <w:pPr>
        <w:rPr>
          <w:rFonts w:ascii="Verdana" w:hAnsi="Verdana" w:cs="Arial"/>
        </w:rPr>
      </w:pPr>
      <w:r>
        <w:rPr>
          <w:rFonts w:ascii="Arial" w:hAnsi="Arial" w:cs="Arial"/>
          <w:sz w:val="28"/>
          <w:szCs w:val="28"/>
        </w:rPr>
        <w:tab/>
      </w:r>
      <w:r>
        <w:rPr>
          <w:rFonts w:ascii="Arial" w:hAnsi="Arial" w:cs="Arial"/>
          <w:sz w:val="28"/>
          <w:szCs w:val="28"/>
        </w:rPr>
        <w:tab/>
      </w:r>
      <w:r>
        <w:rPr>
          <w:rFonts w:ascii="Verdana" w:hAnsi="Verdana" w:cs="Arial"/>
        </w:rPr>
        <w:t xml:space="preserve">The initial instructions provided were structured well for people to follow. Subjects were also able to accomplish their goals through following the steps. Some people who completed the instructions claimed they enjoyed the subject matter that was covered and that it made the test interesting. </w:t>
      </w:r>
    </w:p>
    <w:p w14:paraId="50EBB016" w14:textId="77777777" w:rsidR="00642A35" w:rsidRDefault="00642A35" w:rsidP="00642A35">
      <w:pPr>
        <w:rPr>
          <w:rFonts w:ascii="Arial" w:hAnsi="Arial" w:cs="Arial"/>
          <w:sz w:val="28"/>
          <w:szCs w:val="28"/>
        </w:rPr>
      </w:pPr>
    </w:p>
    <w:p w14:paraId="7CCF1694" w14:textId="77777777" w:rsidR="00642A35" w:rsidRPr="008C468F" w:rsidRDefault="00642A35" w:rsidP="00642A35">
      <w:pPr>
        <w:rPr>
          <w:rFonts w:ascii="Arial" w:hAnsi="Arial" w:cs="Arial"/>
          <w:b/>
          <w:sz w:val="32"/>
          <w:szCs w:val="32"/>
        </w:rPr>
      </w:pPr>
      <w:r>
        <w:rPr>
          <w:rFonts w:ascii="Arial" w:hAnsi="Arial" w:cs="Arial"/>
          <w:sz w:val="28"/>
          <w:szCs w:val="28"/>
        </w:rPr>
        <w:tab/>
      </w:r>
      <w:r w:rsidRPr="008C468F">
        <w:rPr>
          <w:rFonts w:ascii="Arial" w:hAnsi="Arial" w:cs="Arial"/>
          <w:b/>
          <w:color w:val="538135" w:themeColor="accent6" w:themeShade="BF"/>
          <w:sz w:val="32"/>
          <w:szCs w:val="32"/>
        </w:rPr>
        <w:t>Areas for Improvement</w:t>
      </w:r>
    </w:p>
    <w:p w14:paraId="2FA22A65" w14:textId="77777777" w:rsidR="00642A35" w:rsidRDefault="00642A35" w:rsidP="00642A35">
      <w:pPr>
        <w:rPr>
          <w:rFonts w:ascii="Arial" w:hAnsi="Arial" w:cs="Arial"/>
          <w:sz w:val="28"/>
          <w:szCs w:val="28"/>
        </w:rPr>
      </w:pPr>
    </w:p>
    <w:p w14:paraId="7B413DA1" w14:textId="77777777" w:rsidR="00642A35" w:rsidRPr="008C468F" w:rsidRDefault="00642A35" w:rsidP="00642A35">
      <w:pPr>
        <w:rPr>
          <w:rFonts w:ascii="Verdana" w:hAnsi="Verdana" w:cs="Arial"/>
        </w:rPr>
      </w:pPr>
      <w:r>
        <w:rPr>
          <w:rFonts w:ascii="Arial" w:hAnsi="Arial" w:cs="Arial"/>
          <w:sz w:val="28"/>
          <w:szCs w:val="28"/>
        </w:rPr>
        <w:tab/>
      </w:r>
      <w:r>
        <w:rPr>
          <w:rFonts w:ascii="Arial" w:hAnsi="Arial" w:cs="Arial"/>
          <w:sz w:val="28"/>
          <w:szCs w:val="28"/>
        </w:rPr>
        <w:tab/>
      </w:r>
      <w:r>
        <w:rPr>
          <w:rFonts w:ascii="Verdana" w:hAnsi="Verdana" w:cs="Arial"/>
        </w:rPr>
        <w:t>Most obviously, the area that needed the most improvement was the visual aids. Initial instructions were lacking in visual aids and this hampered the user’s experience immensely. In some cases, users were delayed after step 6 and couldn’t immediately locate the next item. Also, instructions were slightly unclear when discussing which zone information to locate.</w:t>
      </w:r>
    </w:p>
    <w:p w14:paraId="10E63AA2" w14:textId="77777777" w:rsidR="00642A35" w:rsidRDefault="00642A35" w:rsidP="00642A35">
      <w:pPr>
        <w:rPr>
          <w:rFonts w:ascii="Arial" w:hAnsi="Arial" w:cs="Arial"/>
          <w:sz w:val="28"/>
          <w:szCs w:val="28"/>
        </w:rPr>
      </w:pPr>
    </w:p>
    <w:p w14:paraId="6B64171D" w14:textId="77777777" w:rsidR="00642A35" w:rsidRPr="008C468F" w:rsidRDefault="00642A35" w:rsidP="00642A35">
      <w:pPr>
        <w:rPr>
          <w:rFonts w:ascii="Arial" w:hAnsi="Arial" w:cs="Arial"/>
          <w:b/>
          <w:color w:val="538135" w:themeColor="accent6" w:themeShade="BF"/>
          <w:sz w:val="32"/>
          <w:szCs w:val="32"/>
        </w:rPr>
      </w:pPr>
      <w:r>
        <w:rPr>
          <w:rFonts w:ascii="Arial" w:hAnsi="Arial" w:cs="Arial"/>
          <w:sz w:val="28"/>
          <w:szCs w:val="28"/>
        </w:rPr>
        <w:tab/>
      </w:r>
      <w:r w:rsidRPr="008C468F">
        <w:rPr>
          <w:rFonts w:ascii="Arial" w:hAnsi="Arial" w:cs="Arial"/>
          <w:b/>
          <w:color w:val="538135" w:themeColor="accent6" w:themeShade="BF"/>
          <w:sz w:val="32"/>
          <w:szCs w:val="32"/>
        </w:rPr>
        <w:t>Questionnaire</w:t>
      </w:r>
    </w:p>
    <w:p w14:paraId="79D7B190" w14:textId="77777777" w:rsidR="00642A35" w:rsidRDefault="00642A35" w:rsidP="00642A35">
      <w:pPr>
        <w:rPr>
          <w:rFonts w:ascii="Arial" w:hAnsi="Arial" w:cs="Arial"/>
          <w:sz w:val="28"/>
          <w:szCs w:val="28"/>
        </w:rPr>
      </w:pPr>
    </w:p>
    <w:p w14:paraId="62C3CF3B" w14:textId="77777777" w:rsidR="00642A35" w:rsidRDefault="00642A35" w:rsidP="00642A35">
      <w:pPr>
        <w:rPr>
          <w:rFonts w:ascii="Arial" w:hAnsi="Arial" w:cs="Arial"/>
          <w:color w:val="538135" w:themeColor="accent6" w:themeShade="BF"/>
          <w:sz w:val="28"/>
          <w:szCs w:val="28"/>
        </w:rPr>
      </w:pPr>
      <w:r>
        <w:rPr>
          <w:rFonts w:ascii="Arial" w:hAnsi="Arial" w:cs="Arial"/>
          <w:sz w:val="28"/>
          <w:szCs w:val="28"/>
        </w:rPr>
        <w:tab/>
      </w:r>
      <w:r>
        <w:rPr>
          <w:rFonts w:ascii="Arial" w:hAnsi="Arial" w:cs="Arial"/>
          <w:sz w:val="28"/>
          <w:szCs w:val="28"/>
        </w:rPr>
        <w:tab/>
      </w:r>
      <w:r w:rsidRPr="008C468F">
        <w:rPr>
          <w:rFonts w:ascii="Arial" w:hAnsi="Arial" w:cs="Arial"/>
          <w:color w:val="538135" w:themeColor="accent6" w:themeShade="BF"/>
          <w:sz w:val="28"/>
          <w:szCs w:val="28"/>
        </w:rPr>
        <w:t>Close Ended Question Results</w:t>
      </w:r>
    </w:p>
    <w:p w14:paraId="0CF1F642" w14:textId="77777777" w:rsidR="00642A35" w:rsidRPr="00354939" w:rsidRDefault="00642A35" w:rsidP="00642A35">
      <w:pPr>
        <w:rPr>
          <w:rFonts w:ascii="Arial" w:hAnsi="Arial" w:cs="Arial"/>
          <w:color w:val="000000" w:themeColor="text1"/>
          <w:sz w:val="28"/>
          <w:szCs w:val="28"/>
        </w:rPr>
      </w:pPr>
      <w:r>
        <w:rPr>
          <w:rFonts w:ascii="Arial" w:hAnsi="Arial" w:cs="Arial"/>
          <w:color w:val="538135" w:themeColor="accent6" w:themeShade="BF"/>
          <w:sz w:val="28"/>
          <w:szCs w:val="28"/>
        </w:rPr>
        <w:tab/>
      </w:r>
      <w:r>
        <w:rPr>
          <w:rFonts w:ascii="Arial" w:hAnsi="Arial" w:cs="Arial"/>
          <w:color w:val="538135" w:themeColor="accent6" w:themeShade="BF"/>
          <w:sz w:val="28"/>
          <w:szCs w:val="28"/>
        </w:rPr>
        <w:tab/>
      </w:r>
      <w:r>
        <w:rPr>
          <w:rFonts w:ascii="Arial" w:hAnsi="Arial" w:cs="Arial"/>
          <w:color w:val="538135" w:themeColor="accent6" w:themeShade="BF"/>
          <w:sz w:val="28"/>
          <w:szCs w:val="28"/>
        </w:rPr>
        <w:tab/>
      </w:r>
    </w:p>
    <w:p w14:paraId="39810410" w14:textId="77777777" w:rsidR="00642A35" w:rsidRDefault="00642A35" w:rsidP="00642A35">
      <w:pPr>
        <w:rPr>
          <w:rFonts w:ascii="Verdana" w:hAnsi="Verdana" w:cs="Arial"/>
          <w:color w:val="000000" w:themeColor="text1"/>
        </w:rPr>
      </w:pPr>
      <w:r>
        <w:rPr>
          <w:rFonts w:ascii="Arial" w:hAnsi="Arial" w:cs="Arial"/>
          <w:color w:val="538135" w:themeColor="accent6" w:themeShade="BF"/>
          <w:sz w:val="28"/>
          <w:szCs w:val="28"/>
        </w:rPr>
        <w:tab/>
      </w:r>
      <w:r>
        <w:rPr>
          <w:rFonts w:ascii="Arial" w:hAnsi="Arial" w:cs="Arial"/>
          <w:color w:val="538135" w:themeColor="accent6" w:themeShade="BF"/>
          <w:sz w:val="28"/>
          <w:szCs w:val="28"/>
        </w:rPr>
        <w:tab/>
      </w:r>
      <w:r>
        <w:rPr>
          <w:rFonts w:ascii="Verdana" w:hAnsi="Verdana" w:cs="Arial"/>
          <w:color w:val="000000" w:themeColor="text1"/>
        </w:rPr>
        <w:t>Would visual aids help the instructions?</w:t>
      </w:r>
    </w:p>
    <w:p w14:paraId="2585BB99" w14:textId="77777777" w:rsidR="00642A35" w:rsidRDefault="00642A35" w:rsidP="00642A35">
      <w:pPr>
        <w:rPr>
          <w:rFonts w:ascii="Verdana" w:hAnsi="Verdana" w:cs="Arial"/>
          <w:color w:val="000000" w:themeColor="text1"/>
        </w:rPr>
      </w:pPr>
      <w:r>
        <w:rPr>
          <w:rFonts w:ascii="Verdana" w:hAnsi="Verdana" w:cs="Arial"/>
          <w:color w:val="000000" w:themeColor="text1"/>
        </w:rPr>
        <w:tab/>
      </w:r>
      <w:r>
        <w:rPr>
          <w:rFonts w:ascii="Verdana" w:hAnsi="Verdana" w:cs="Arial"/>
          <w:color w:val="000000" w:themeColor="text1"/>
        </w:rPr>
        <w:tab/>
        <w:t>Was your goal achieved?</w:t>
      </w:r>
    </w:p>
    <w:p w14:paraId="167A91A2" w14:textId="77777777" w:rsidR="00642A35" w:rsidRDefault="00642A35" w:rsidP="00642A35">
      <w:pPr>
        <w:rPr>
          <w:rFonts w:ascii="Verdana" w:hAnsi="Verdana" w:cs="Arial"/>
          <w:color w:val="000000" w:themeColor="text1"/>
        </w:rPr>
      </w:pPr>
      <w:r>
        <w:rPr>
          <w:rFonts w:ascii="Verdana" w:hAnsi="Verdana" w:cs="Arial"/>
          <w:color w:val="000000" w:themeColor="text1"/>
        </w:rPr>
        <w:tab/>
      </w:r>
      <w:r>
        <w:rPr>
          <w:rFonts w:ascii="Verdana" w:hAnsi="Verdana" w:cs="Arial"/>
          <w:color w:val="000000" w:themeColor="text1"/>
        </w:rPr>
        <w:tab/>
        <w:t>Did the organization of the instructions match your expectations?</w:t>
      </w:r>
    </w:p>
    <w:p w14:paraId="7731BE67" w14:textId="77777777" w:rsidR="00642A35" w:rsidRPr="00354939" w:rsidRDefault="00642A35" w:rsidP="00642A35">
      <w:pPr>
        <w:rPr>
          <w:rFonts w:ascii="Verdana" w:hAnsi="Verdana" w:cs="Arial"/>
          <w:color w:val="000000" w:themeColor="text1"/>
        </w:rPr>
      </w:pPr>
    </w:p>
    <w:p w14:paraId="4A626B5B" w14:textId="77777777" w:rsidR="00642A35" w:rsidRDefault="00642A35" w:rsidP="00642A35">
      <w:pPr>
        <w:rPr>
          <w:rFonts w:ascii="Verdana" w:hAnsi="Verdana" w:cs="Arial"/>
          <w:color w:val="000000" w:themeColor="text1"/>
        </w:rPr>
      </w:pPr>
      <w:r>
        <w:rPr>
          <w:rFonts w:ascii="Arial" w:hAnsi="Arial" w:cs="Arial"/>
          <w:color w:val="538135" w:themeColor="accent6" w:themeShade="BF"/>
          <w:sz w:val="28"/>
          <w:szCs w:val="28"/>
        </w:rPr>
        <w:tab/>
      </w:r>
      <w:r>
        <w:rPr>
          <w:rFonts w:ascii="Arial" w:hAnsi="Arial" w:cs="Arial"/>
          <w:color w:val="538135" w:themeColor="accent6" w:themeShade="BF"/>
          <w:sz w:val="28"/>
          <w:szCs w:val="28"/>
        </w:rPr>
        <w:tab/>
      </w:r>
      <w:r>
        <w:rPr>
          <w:rFonts w:ascii="Arial" w:hAnsi="Arial" w:cs="Arial"/>
          <w:color w:val="538135" w:themeColor="accent6" w:themeShade="BF"/>
          <w:sz w:val="28"/>
          <w:szCs w:val="28"/>
        </w:rPr>
        <w:tab/>
      </w:r>
      <w:r w:rsidRPr="00354939">
        <w:rPr>
          <w:rFonts w:ascii="Verdana" w:hAnsi="Verdana" w:cs="Arial"/>
          <w:b/>
          <w:color w:val="000000" w:themeColor="text1"/>
        </w:rPr>
        <w:t>Subject 1</w:t>
      </w:r>
      <w:r>
        <w:rPr>
          <w:rFonts w:ascii="Verdana" w:hAnsi="Verdana" w:cs="Arial"/>
          <w:b/>
          <w:color w:val="000000" w:themeColor="text1"/>
        </w:rPr>
        <w:t>(Time- 4:40)</w:t>
      </w:r>
      <w:r w:rsidRPr="00354939">
        <w:rPr>
          <w:rFonts w:ascii="Verdana" w:hAnsi="Verdana" w:cs="Arial"/>
          <w:b/>
          <w:color w:val="000000" w:themeColor="text1"/>
        </w:rPr>
        <w:t>:</w:t>
      </w:r>
      <w:r>
        <w:rPr>
          <w:rFonts w:ascii="Verdana" w:hAnsi="Verdana" w:cs="Arial"/>
          <w:b/>
          <w:color w:val="000000" w:themeColor="text1"/>
        </w:rPr>
        <w:t xml:space="preserve"> </w:t>
      </w:r>
      <w:r>
        <w:rPr>
          <w:rFonts w:ascii="Verdana" w:hAnsi="Verdana" w:cs="Arial"/>
          <w:color w:val="000000" w:themeColor="text1"/>
        </w:rPr>
        <w:t>Yes, Yes, Yes</w:t>
      </w:r>
    </w:p>
    <w:p w14:paraId="3CBD584D" w14:textId="77777777" w:rsidR="00642A35" w:rsidRDefault="00642A35" w:rsidP="00642A35">
      <w:pPr>
        <w:rPr>
          <w:rFonts w:ascii="Verdana" w:hAnsi="Verdana" w:cs="Arial"/>
          <w:color w:val="000000" w:themeColor="text1"/>
        </w:rPr>
      </w:pPr>
      <w:r>
        <w:rPr>
          <w:rFonts w:ascii="Verdana" w:hAnsi="Verdana" w:cs="Arial"/>
          <w:color w:val="000000" w:themeColor="text1"/>
        </w:rPr>
        <w:tab/>
      </w:r>
      <w:r>
        <w:rPr>
          <w:rFonts w:ascii="Verdana" w:hAnsi="Verdana" w:cs="Arial"/>
          <w:color w:val="000000" w:themeColor="text1"/>
        </w:rPr>
        <w:tab/>
      </w:r>
      <w:r>
        <w:rPr>
          <w:rFonts w:ascii="Verdana" w:hAnsi="Verdana" w:cs="Arial"/>
          <w:color w:val="000000" w:themeColor="text1"/>
        </w:rPr>
        <w:tab/>
      </w:r>
      <w:r>
        <w:rPr>
          <w:rFonts w:ascii="Verdana" w:hAnsi="Verdana" w:cs="Arial"/>
          <w:b/>
          <w:color w:val="000000" w:themeColor="text1"/>
        </w:rPr>
        <w:t>Subject 2(Time- 4:20)</w:t>
      </w:r>
      <w:r w:rsidRPr="00354939">
        <w:rPr>
          <w:rFonts w:ascii="Verdana" w:hAnsi="Verdana" w:cs="Arial"/>
          <w:b/>
          <w:color w:val="000000" w:themeColor="text1"/>
        </w:rPr>
        <w:t>:</w:t>
      </w:r>
      <w:r>
        <w:rPr>
          <w:rFonts w:ascii="Verdana" w:hAnsi="Verdana" w:cs="Arial"/>
          <w:b/>
          <w:color w:val="000000" w:themeColor="text1"/>
        </w:rPr>
        <w:t xml:space="preserve"> </w:t>
      </w:r>
      <w:r>
        <w:rPr>
          <w:rFonts w:ascii="Verdana" w:hAnsi="Verdana" w:cs="Arial"/>
          <w:color w:val="000000" w:themeColor="text1"/>
        </w:rPr>
        <w:t>Yes, No, No</w:t>
      </w:r>
    </w:p>
    <w:p w14:paraId="46F15E6F" w14:textId="77777777" w:rsidR="00642A35" w:rsidRDefault="00642A35" w:rsidP="00642A35">
      <w:pPr>
        <w:rPr>
          <w:rFonts w:ascii="Verdana" w:hAnsi="Verdana" w:cs="Arial"/>
          <w:color w:val="000000" w:themeColor="text1"/>
        </w:rPr>
      </w:pPr>
      <w:r>
        <w:rPr>
          <w:rFonts w:ascii="Verdana" w:hAnsi="Verdana" w:cs="Arial"/>
          <w:color w:val="000000" w:themeColor="text1"/>
        </w:rPr>
        <w:tab/>
      </w:r>
      <w:r>
        <w:rPr>
          <w:rFonts w:ascii="Verdana" w:hAnsi="Verdana" w:cs="Arial"/>
          <w:color w:val="000000" w:themeColor="text1"/>
        </w:rPr>
        <w:tab/>
      </w:r>
      <w:r>
        <w:rPr>
          <w:rFonts w:ascii="Verdana" w:hAnsi="Verdana" w:cs="Arial"/>
          <w:color w:val="000000" w:themeColor="text1"/>
        </w:rPr>
        <w:tab/>
      </w:r>
      <w:r>
        <w:rPr>
          <w:rFonts w:ascii="Verdana" w:hAnsi="Verdana" w:cs="Arial"/>
          <w:b/>
          <w:color w:val="000000" w:themeColor="text1"/>
        </w:rPr>
        <w:t>Subject 3(Time- 3:20)</w:t>
      </w:r>
      <w:r w:rsidRPr="00354939">
        <w:rPr>
          <w:rFonts w:ascii="Verdana" w:hAnsi="Verdana" w:cs="Arial"/>
          <w:b/>
          <w:color w:val="000000" w:themeColor="text1"/>
        </w:rPr>
        <w:t>:</w:t>
      </w:r>
      <w:r>
        <w:rPr>
          <w:rFonts w:ascii="Verdana" w:hAnsi="Verdana" w:cs="Arial"/>
          <w:b/>
          <w:color w:val="000000" w:themeColor="text1"/>
        </w:rPr>
        <w:t xml:space="preserve"> </w:t>
      </w:r>
      <w:r>
        <w:rPr>
          <w:rFonts w:ascii="Verdana" w:hAnsi="Verdana" w:cs="Arial"/>
          <w:color w:val="000000" w:themeColor="text1"/>
        </w:rPr>
        <w:t>Yes, No, Yes</w:t>
      </w:r>
    </w:p>
    <w:p w14:paraId="34C0A7B5" w14:textId="77777777" w:rsidR="00642A35" w:rsidRDefault="00642A35" w:rsidP="00642A35">
      <w:pPr>
        <w:rPr>
          <w:rFonts w:ascii="Verdana" w:hAnsi="Verdana" w:cs="Arial"/>
          <w:color w:val="000000" w:themeColor="text1"/>
        </w:rPr>
      </w:pPr>
    </w:p>
    <w:p w14:paraId="5DEEAD5C" w14:textId="77777777" w:rsidR="00642A35" w:rsidRPr="00354939" w:rsidRDefault="00642A35" w:rsidP="00642A35">
      <w:pPr>
        <w:rPr>
          <w:rFonts w:ascii="Verdana" w:hAnsi="Verdana" w:cs="Arial"/>
          <w:color w:val="000000" w:themeColor="text1"/>
        </w:rPr>
      </w:pPr>
      <w:r>
        <w:rPr>
          <w:rFonts w:ascii="Verdana" w:hAnsi="Verdana" w:cs="Arial"/>
          <w:color w:val="000000" w:themeColor="text1"/>
        </w:rPr>
        <w:tab/>
      </w:r>
      <w:r>
        <w:rPr>
          <w:rFonts w:ascii="Verdana" w:hAnsi="Verdana" w:cs="Arial"/>
          <w:color w:val="000000" w:themeColor="text1"/>
        </w:rPr>
        <w:tab/>
        <w:t>The results of these questions prove that the basic outline of the instructions are sufficient and useful.</w:t>
      </w:r>
    </w:p>
    <w:p w14:paraId="287D7DC3" w14:textId="77777777" w:rsidR="00642A35" w:rsidRDefault="00642A35" w:rsidP="00642A35">
      <w:pPr>
        <w:rPr>
          <w:rFonts w:ascii="Arial" w:hAnsi="Arial" w:cs="Arial"/>
        </w:rPr>
      </w:pPr>
    </w:p>
    <w:p w14:paraId="714E656C" w14:textId="77777777" w:rsidR="00642A35" w:rsidRPr="008C468F" w:rsidRDefault="00642A35" w:rsidP="00642A35">
      <w:pPr>
        <w:rPr>
          <w:rFonts w:ascii="Arial" w:hAnsi="Arial" w:cs="Arial"/>
          <w:sz w:val="28"/>
          <w:szCs w:val="28"/>
        </w:rPr>
      </w:pPr>
      <w:r>
        <w:rPr>
          <w:rFonts w:ascii="Arial" w:hAnsi="Arial" w:cs="Arial"/>
        </w:rPr>
        <w:tab/>
      </w:r>
      <w:r>
        <w:rPr>
          <w:rFonts w:ascii="Arial" w:hAnsi="Arial" w:cs="Arial"/>
        </w:rPr>
        <w:tab/>
      </w:r>
      <w:r w:rsidRPr="008C468F">
        <w:rPr>
          <w:rFonts w:ascii="Arial" w:hAnsi="Arial" w:cs="Arial"/>
          <w:color w:val="538135" w:themeColor="accent6" w:themeShade="BF"/>
          <w:sz w:val="28"/>
          <w:szCs w:val="28"/>
        </w:rPr>
        <w:t xml:space="preserve">Open Ended Question Results </w:t>
      </w:r>
    </w:p>
    <w:p w14:paraId="6795DA4A" w14:textId="77777777" w:rsidR="00642A35" w:rsidRDefault="00642A35" w:rsidP="00642A35">
      <w:pPr>
        <w:rPr>
          <w:rFonts w:ascii="Arial" w:hAnsi="Arial" w:cs="Arial"/>
          <w:sz w:val="32"/>
          <w:szCs w:val="32"/>
        </w:rPr>
      </w:pPr>
    </w:p>
    <w:p w14:paraId="7AE44509" w14:textId="77777777" w:rsidR="00642A35" w:rsidRDefault="00642A35" w:rsidP="00642A35">
      <w:pPr>
        <w:rPr>
          <w:rFonts w:ascii="Verdana" w:hAnsi="Verdana" w:cs="Arial"/>
        </w:rPr>
      </w:pPr>
      <w:r>
        <w:rPr>
          <w:rFonts w:ascii="Arial" w:hAnsi="Arial" w:cs="Arial"/>
          <w:sz w:val="32"/>
          <w:szCs w:val="32"/>
        </w:rPr>
        <w:tab/>
      </w:r>
      <w:r>
        <w:rPr>
          <w:rFonts w:ascii="Arial" w:hAnsi="Arial" w:cs="Arial"/>
          <w:sz w:val="32"/>
          <w:szCs w:val="32"/>
        </w:rPr>
        <w:tab/>
      </w:r>
      <w:r>
        <w:rPr>
          <w:rFonts w:ascii="Verdana" w:hAnsi="Verdana" w:cs="Arial"/>
        </w:rPr>
        <w:t>Were the instructions clear enough in your opinion? Explain</w:t>
      </w:r>
    </w:p>
    <w:p w14:paraId="223969A6" w14:textId="77777777" w:rsidR="00642A35" w:rsidRDefault="00642A35" w:rsidP="00642A35">
      <w:pPr>
        <w:rPr>
          <w:rFonts w:ascii="Verdana" w:hAnsi="Verdana" w:cs="Arial"/>
        </w:rPr>
      </w:pPr>
      <w:r>
        <w:rPr>
          <w:rFonts w:ascii="Verdana" w:hAnsi="Verdana" w:cs="Arial"/>
        </w:rPr>
        <w:tab/>
      </w:r>
      <w:r>
        <w:rPr>
          <w:rFonts w:ascii="Verdana" w:hAnsi="Verdana" w:cs="Arial"/>
        </w:rPr>
        <w:tab/>
        <w:t>Is there anything I left out?</w:t>
      </w:r>
    </w:p>
    <w:p w14:paraId="0F96D70E" w14:textId="77777777" w:rsidR="00642A35" w:rsidRDefault="00642A35" w:rsidP="00642A35">
      <w:pPr>
        <w:rPr>
          <w:rFonts w:ascii="Verdana" w:hAnsi="Verdana" w:cs="Arial"/>
        </w:rPr>
      </w:pPr>
      <w:r>
        <w:rPr>
          <w:rFonts w:ascii="Verdana" w:hAnsi="Verdana" w:cs="Arial"/>
        </w:rPr>
        <w:tab/>
      </w:r>
      <w:r>
        <w:rPr>
          <w:rFonts w:ascii="Verdana" w:hAnsi="Verdana" w:cs="Arial"/>
        </w:rPr>
        <w:tab/>
        <w:t>What would you consider the best part?</w:t>
      </w:r>
    </w:p>
    <w:p w14:paraId="28C4EE15" w14:textId="77777777" w:rsidR="00642A35" w:rsidRDefault="00642A35" w:rsidP="00642A35">
      <w:pPr>
        <w:rPr>
          <w:rFonts w:ascii="Verdana" w:hAnsi="Verdana" w:cs="Arial"/>
        </w:rPr>
      </w:pPr>
    </w:p>
    <w:p w14:paraId="25EE65BC" w14:textId="77777777" w:rsidR="00642A35" w:rsidRDefault="00642A35" w:rsidP="00642A35">
      <w:pPr>
        <w:rPr>
          <w:rFonts w:ascii="Verdana" w:hAnsi="Verdana" w:cs="Arial"/>
          <w:b/>
          <w:color w:val="000000" w:themeColor="text1"/>
        </w:rPr>
      </w:pPr>
      <w:r>
        <w:rPr>
          <w:rFonts w:ascii="Verdana" w:hAnsi="Verdana" w:cs="Arial"/>
        </w:rPr>
        <w:tab/>
      </w:r>
      <w:r>
        <w:rPr>
          <w:rFonts w:ascii="Verdana" w:hAnsi="Verdana" w:cs="Arial"/>
        </w:rPr>
        <w:tab/>
      </w:r>
      <w:r>
        <w:rPr>
          <w:rFonts w:ascii="Verdana" w:hAnsi="Verdana" w:cs="Arial"/>
        </w:rPr>
        <w:tab/>
      </w:r>
      <w:r w:rsidRPr="00354939">
        <w:rPr>
          <w:rFonts w:ascii="Verdana" w:hAnsi="Verdana" w:cs="Arial"/>
          <w:b/>
          <w:color w:val="000000" w:themeColor="text1"/>
        </w:rPr>
        <w:t>Subject 1</w:t>
      </w:r>
      <w:r>
        <w:rPr>
          <w:rFonts w:ascii="Verdana" w:hAnsi="Verdana" w:cs="Arial"/>
          <w:b/>
          <w:color w:val="000000" w:themeColor="text1"/>
        </w:rPr>
        <w:t>(Time- 4:40)</w:t>
      </w:r>
      <w:r w:rsidRPr="00354939">
        <w:rPr>
          <w:rFonts w:ascii="Verdana" w:hAnsi="Verdana" w:cs="Arial"/>
          <w:b/>
          <w:color w:val="000000" w:themeColor="text1"/>
        </w:rPr>
        <w:t>:</w:t>
      </w:r>
      <w:r>
        <w:rPr>
          <w:rFonts w:ascii="Verdana" w:hAnsi="Verdana" w:cs="Arial"/>
          <w:b/>
          <w:color w:val="000000" w:themeColor="text1"/>
        </w:rPr>
        <w:t xml:space="preserve"> </w:t>
      </w:r>
    </w:p>
    <w:p w14:paraId="45C1A96D" w14:textId="77777777" w:rsidR="00642A35" w:rsidRDefault="00642A35" w:rsidP="00642A35">
      <w:pPr>
        <w:ind w:left="2160" w:firstLine="720"/>
        <w:rPr>
          <w:rFonts w:ascii="Verdana" w:hAnsi="Verdana" w:cs="Arial"/>
          <w:color w:val="000000" w:themeColor="text1"/>
        </w:rPr>
      </w:pPr>
      <w:r>
        <w:rPr>
          <w:rFonts w:ascii="Verdana" w:hAnsi="Verdana" w:cs="Arial"/>
          <w:color w:val="000000" w:themeColor="text1"/>
        </w:rPr>
        <w:t>It was clear until the last three, the different name choices of the plant, locating zone information</w:t>
      </w:r>
    </w:p>
    <w:p w14:paraId="318D830E" w14:textId="77777777" w:rsidR="00642A35" w:rsidRDefault="00642A35" w:rsidP="00642A35">
      <w:pPr>
        <w:rPr>
          <w:rFonts w:ascii="Verdana" w:hAnsi="Verdana" w:cs="Arial"/>
          <w:b/>
          <w:color w:val="000000" w:themeColor="text1"/>
        </w:rPr>
      </w:pPr>
      <w:r>
        <w:rPr>
          <w:rFonts w:ascii="Verdana" w:hAnsi="Verdana" w:cs="Arial"/>
          <w:color w:val="000000" w:themeColor="text1"/>
        </w:rPr>
        <w:tab/>
      </w:r>
      <w:r>
        <w:rPr>
          <w:rFonts w:ascii="Verdana" w:hAnsi="Verdana" w:cs="Arial"/>
          <w:color w:val="000000" w:themeColor="text1"/>
        </w:rPr>
        <w:tab/>
      </w:r>
      <w:r>
        <w:rPr>
          <w:rFonts w:ascii="Verdana" w:hAnsi="Verdana" w:cs="Arial"/>
          <w:color w:val="000000" w:themeColor="text1"/>
        </w:rPr>
        <w:tab/>
      </w:r>
      <w:r>
        <w:rPr>
          <w:rFonts w:ascii="Verdana" w:hAnsi="Verdana" w:cs="Arial"/>
          <w:b/>
          <w:color w:val="000000" w:themeColor="text1"/>
        </w:rPr>
        <w:t>Subject 2(Time- 4:20)</w:t>
      </w:r>
      <w:r w:rsidRPr="00354939">
        <w:rPr>
          <w:rFonts w:ascii="Verdana" w:hAnsi="Verdana" w:cs="Arial"/>
          <w:b/>
          <w:color w:val="000000" w:themeColor="text1"/>
        </w:rPr>
        <w:t>:</w:t>
      </w:r>
      <w:r>
        <w:rPr>
          <w:rFonts w:ascii="Verdana" w:hAnsi="Verdana" w:cs="Arial"/>
          <w:b/>
          <w:color w:val="000000" w:themeColor="text1"/>
        </w:rPr>
        <w:t xml:space="preserve"> </w:t>
      </w:r>
    </w:p>
    <w:p w14:paraId="1CE97C5E" w14:textId="77777777" w:rsidR="00642A35" w:rsidRDefault="00642A35" w:rsidP="00642A35">
      <w:pPr>
        <w:ind w:left="2160" w:firstLine="720"/>
        <w:rPr>
          <w:rFonts w:ascii="Verdana" w:hAnsi="Verdana" w:cs="Arial"/>
          <w:color w:val="000000" w:themeColor="text1"/>
        </w:rPr>
      </w:pPr>
      <w:r>
        <w:rPr>
          <w:rFonts w:ascii="Verdana" w:hAnsi="Verdana" w:cs="Arial"/>
          <w:color w:val="000000" w:themeColor="text1"/>
        </w:rPr>
        <w:t>No it needed more information, pictures to go with the instructions, putting in your zip code</w:t>
      </w:r>
    </w:p>
    <w:p w14:paraId="4454D22D" w14:textId="77777777" w:rsidR="00642A35" w:rsidRDefault="00642A35" w:rsidP="00642A35">
      <w:pPr>
        <w:rPr>
          <w:rFonts w:ascii="Verdana" w:hAnsi="Verdana" w:cs="Arial"/>
          <w:b/>
          <w:color w:val="000000" w:themeColor="text1"/>
        </w:rPr>
      </w:pPr>
      <w:r>
        <w:rPr>
          <w:rFonts w:ascii="Verdana" w:hAnsi="Verdana" w:cs="Arial"/>
          <w:color w:val="000000" w:themeColor="text1"/>
        </w:rPr>
        <w:tab/>
      </w:r>
      <w:r>
        <w:rPr>
          <w:rFonts w:ascii="Verdana" w:hAnsi="Verdana" w:cs="Arial"/>
          <w:color w:val="000000" w:themeColor="text1"/>
        </w:rPr>
        <w:tab/>
      </w:r>
      <w:r>
        <w:rPr>
          <w:rFonts w:ascii="Verdana" w:hAnsi="Verdana" w:cs="Arial"/>
          <w:color w:val="000000" w:themeColor="text1"/>
        </w:rPr>
        <w:tab/>
      </w:r>
      <w:r>
        <w:rPr>
          <w:rFonts w:ascii="Verdana" w:hAnsi="Verdana" w:cs="Arial"/>
          <w:b/>
          <w:color w:val="000000" w:themeColor="text1"/>
        </w:rPr>
        <w:t>Subject 3(Time- 3:20)</w:t>
      </w:r>
      <w:r w:rsidRPr="00354939">
        <w:rPr>
          <w:rFonts w:ascii="Verdana" w:hAnsi="Verdana" w:cs="Arial"/>
          <w:b/>
          <w:color w:val="000000" w:themeColor="text1"/>
        </w:rPr>
        <w:t>:</w:t>
      </w:r>
      <w:r>
        <w:rPr>
          <w:rFonts w:ascii="Verdana" w:hAnsi="Verdana" w:cs="Arial"/>
          <w:b/>
          <w:color w:val="000000" w:themeColor="text1"/>
        </w:rPr>
        <w:t xml:space="preserve"> </w:t>
      </w:r>
    </w:p>
    <w:p w14:paraId="050FF2C0" w14:textId="77777777" w:rsidR="00642A35" w:rsidRDefault="00642A35" w:rsidP="00642A35">
      <w:pPr>
        <w:ind w:left="2160" w:firstLine="720"/>
        <w:rPr>
          <w:rFonts w:ascii="Verdana" w:hAnsi="Verdana" w:cs="Arial"/>
          <w:color w:val="000000" w:themeColor="text1"/>
        </w:rPr>
      </w:pPr>
      <w:r>
        <w:rPr>
          <w:rFonts w:ascii="Verdana" w:hAnsi="Verdana" w:cs="Arial"/>
          <w:color w:val="000000" w:themeColor="text1"/>
        </w:rPr>
        <w:t>No the instructions weren’t clear enough, visual aids to follow the steps with arrows, no it needed more concise instructions</w:t>
      </w:r>
    </w:p>
    <w:p w14:paraId="4FE06087" w14:textId="77777777" w:rsidR="00642A35" w:rsidRDefault="00642A35" w:rsidP="00642A35">
      <w:pPr>
        <w:rPr>
          <w:rFonts w:ascii="Verdana" w:hAnsi="Verdana" w:cs="Arial"/>
          <w:color w:val="000000" w:themeColor="text1"/>
        </w:rPr>
      </w:pPr>
      <w:r>
        <w:rPr>
          <w:rFonts w:ascii="Verdana" w:hAnsi="Verdana" w:cs="Arial"/>
          <w:color w:val="000000" w:themeColor="text1"/>
        </w:rPr>
        <w:tab/>
      </w:r>
      <w:r>
        <w:rPr>
          <w:rFonts w:ascii="Verdana" w:hAnsi="Verdana" w:cs="Arial"/>
          <w:color w:val="000000" w:themeColor="text1"/>
        </w:rPr>
        <w:tab/>
      </w:r>
    </w:p>
    <w:p w14:paraId="6DE3FE65" w14:textId="77777777" w:rsidR="00642A35" w:rsidRPr="00354939" w:rsidRDefault="00642A35" w:rsidP="00642A35">
      <w:pPr>
        <w:rPr>
          <w:rFonts w:ascii="Verdana" w:hAnsi="Verdana" w:cs="Arial"/>
          <w:color w:val="000000" w:themeColor="text1"/>
        </w:rPr>
      </w:pPr>
      <w:r>
        <w:rPr>
          <w:rFonts w:ascii="Verdana" w:hAnsi="Verdana" w:cs="Arial"/>
          <w:color w:val="000000" w:themeColor="text1"/>
        </w:rPr>
        <w:tab/>
      </w:r>
      <w:r>
        <w:rPr>
          <w:rFonts w:ascii="Verdana" w:hAnsi="Verdana" w:cs="Arial"/>
          <w:color w:val="000000" w:themeColor="text1"/>
        </w:rPr>
        <w:tab/>
        <w:t>These questions show the necessity of using visual aids to help the user of the instructions. All subjects stated that it would be useful for the overall experience.</w:t>
      </w:r>
    </w:p>
    <w:p w14:paraId="5EA36359" w14:textId="77777777" w:rsidR="00642A35" w:rsidRPr="00354939" w:rsidRDefault="00642A35" w:rsidP="00642A35">
      <w:pPr>
        <w:rPr>
          <w:rFonts w:ascii="Verdana" w:hAnsi="Verdana" w:cs="Arial"/>
        </w:rPr>
      </w:pPr>
    </w:p>
    <w:p w14:paraId="3D273482" w14:textId="77777777" w:rsidR="00642A35" w:rsidRPr="008C468F" w:rsidRDefault="00642A35" w:rsidP="00642A35">
      <w:pPr>
        <w:rPr>
          <w:rFonts w:ascii="Arial" w:hAnsi="Arial" w:cs="Arial"/>
          <w:color w:val="538135" w:themeColor="accent6" w:themeShade="BF"/>
          <w:sz w:val="36"/>
          <w:szCs w:val="36"/>
        </w:rPr>
      </w:pPr>
      <w:r w:rsidRPr="008C468F">
        <w:rPr>
          <w:rFonts w:ascii="Arial" w:hAnsi="Arial" w:cs="Arial"/>
          <w:color w:val="538135" w:themeColor="accent6" w:themeShade="BF"/>
          <w:sz w:val="36"/>
          <w:szCs w:val="36"/>
        </w:rPr>
        <w:t xml:space="preserve">Recommendations </w:t>
      </w:r>
    </w:p>
    <w:p w14:paraId="24163DA3" w14:textId="77777777" w:rsidR="00642A35" w:rsidRDefault="00642A35" w:rsidP="00642A35">
      <w:pPr>
        <w:rPr>
          <w:rFonts w:ascii="Arial" w:hAnsi="Arial" w:cs="Arial"/>
          <w:sz w:val="32"/>
          <w:szCs w:val="32"/>
        </w:rPr>
      </w:pPr>
    </w:p>
    <w:p w14:paraId="04476AF6" w14:textId="77777777" w:rsidR="00642A35" w:rsidRDefault="00642A35" w:rsidP="00642A35">
      <w:pPr>
        <w:rPr>
          <w:rFonts w:ascii="Verdana" w:hAnsi="Verdana"/>
        </w:rPr>
      </w:pPr>
      <w:r>
        <w:rPr>
          <w:rFonts w:ascii="Arial" w:hAnsi="Arial" w:cs="Arial"/>
          <w:sz w:val="32"/>
          <w:szCs w:val="32"/>
        </w:rPr>
        <w:tab/>
      </w:r>
      <w:r>
        <w:rPr>
          <w:rFonts w:ascii="Verdana" w:hAnsi="Verdana"/>
        </w:rPr>
        <w:t xml:space="preserve"> The recommended course of action is to use the criticism provided to create a more user friendly experience. Visual aids were included to help users of the document to accomplish their goal and be aware of the next step required. Arrows will also be provided on the images to make sure people know which link to select. The organization of the instructions will remain largely intact but it is recommended to be specific on which cactus to find information for rather than let the user come up with a plant.  </w:t>
      </w:r>
    </w:p>
    <w:p w14:paraId="42DF238D" w14:textId="77777777" w:rsidR="00642A35" w:rsidRDefault="00642A35" w:rsidP="00642A35">
      <w:pPr>
        <w:rPr>
          <w:rFonts w:ascii="Verdana" w:hAnsi="Verdana"/>
        </w:rPr>
      </w:pPr>
    </w:p>
    <w:p w14:paraId="29B44633" w14:textId="77777777" w:rsidR="00642A35" w:rsidRDefault="00642A35" w:rsidP="00642A35">
      <w:pPr>
        <w:rPr>
          <w:ins w:id="7" w:author="Vroom, Matthew" w:date="2018-04-28T18:39:00Z"/>
          <w:rFonts w:ascii="Arial" w:hAnsi="Arial" w:cs="Arial"/>
          <w:color w:val="538135" w:themeColor="accent6" w:themeShade="BF"/>
          <w:sz w:val="36"/>
          <w:szCs w:val="36"/>
        </w:rPr>
      </w:pPr>
    </w:p>
    <w:p w14:paraId="03F5C927" w14:textId="77777777" w:rsidR="00642A35" w:rsidRDefault="00642A35" w:rsidP="00642A35">
      <w:pPr>
        <w:rPr>
          <w:ins w:id="8" w:author="Vroom, Matthew" w:date="2018-04-28T18:39:00Z"/>
          <w:rFonts w:ascii="Arial" w:hAnsi="Arial" w:cs="Arial"/>
          <w:color w:val="538135" w:themeColor="accent6" w:themeShade="BF"/>
          <w:sz w:val="36"/>
          <w:szCs w:val="36"/>
        </w:rPr>
      </w:pPr>
    </w:p>
    <w:p w14:paraId="0732A09B" w14:textId="77777777" w:rsidR="00642A35" w:rsidRDefault="00642A35" w:rsidP="00642A35">
      <w:pPr>
        <w:rPr>
          <w:ins w:id="9" w:author="Vroom, Matthew" w:date="2018-04-28T18:39:00Z"/>
          <w:rFonts w:ascii="Arial" w:hAnsi="Arial" w:cs="Arial"/>
          <w:color w:val="538135" w:themeColor="accent6" w:themeShade="BF"/>
          <w:sz w:val="36"/>
          <w:szCs w:val="36"/>
        </w:rPr>
      </w:pPr>
    </w:p>
    <w:p w14:paraId="3C482011" w14:textId="77777777" w:rsidR="00642A35" w:rsidRDefault="00642A35" w:rsidP="00642A35">
      <w:pPr>
        <w:rPr>
          <w:ins w:id="10" w:author="Vroom, Matthew" w:date="2018-04-28T18:39:00Z"/>
          <w:rFonts w:ascii="Arial" w:hAnsi="Arial" w:cs="Arial"/>
          <w:color w:val="538135" w:themeColor="accent6" w:themeShade="BF"/>
          <w:sz w:val="36"/>
          <w:szCs w:val="36"/>
        </w:rPr>
      </w:pPr>
    </w:p>
    <w:p w14:paraId="36030A23" w14:textId="77777777" w:rsidR="00642A35" w:rsidRDefault="00642A35" w:rsidP="00642A35">
      <w:pPr>
        <w:rPr>
          <w:ins w:id="11" w:author="Vroom, Matthew" w:date="2018-04-28T18:39:00Z"/>
          <w:rFonts w:ascii="Arial" w:hAnsi="Arial" w:cs="Arial"/>
          <w:color w:val="538135" w:themeColor="accent6" w:themeShade="BF"/>
          <w:sz w:val="36"/>
          <w:szCs w:val="36"/>
        </w:rPr>
      </w:pPr>
    </w:p>
    <w:p w14:paraId="2DA8B203" w14:textId="77777777" w:rsidR="00642A35" w:rsidRDefault="00642A35" w:rsidP="00642A35">
      <w:pPr>
        <w:rPr>
          <w:ins w:id="12" w:author="Vroom, Matthew" w:date="2018-04-28T18:39:00Z"/>
          <w:rFonts w:ascii="Arial" w:hAnsi="Arial" w:cs="Arial"/>
          <w:color w:val="538135" w:themeColor="accent6" w:themeShade="BF"/>
          <w:sz w:val="36"/>
          <w:szCs w:val="36"/>
        </w:rPr>
      </w:pPr>
    </w:p>
    <w:p w14:paraId="3BC1FA00" w14:textId="77777777" w:rsidR="00642A35" w:rsidRDefault="00642A35" w:rsidP="00642A35">
      <w:pPr>
        <w:rPr>
          <w:ins w:id="13" w:author="Vroom, Matthew" w:date="2018-04-28T18:39:00Z"/>
          <w:rFonts w:ascii="Arial" w:hAnsi="Arial" w:cs="Arial"/>
          <w:color w:val="538135" w:themeColor="accent6" w:themeShade="BF"/>
          <w:sz w:val="36"/>
          <w:szCs w:val="36"/>
        </w:rPr>
      </w:pPr>
    </w:p>
    <w:p w14:paraId="1BA0B4D5" w14:textId="77777777" w:rsidR="00642A35" w:rsidRDefault="00642A35" w:rsidP="00642A35">
      <w:pPr>
        <w:rPr>
          <w:ins w:id="14" w:author="Vroom, Matthew" w:date="2018-04-28T18:39:00Z"/>
          <w:rFonts w:ascii="Arial" w:hAnsi="Arial" w:cs="Arial"/>
          <w:color w:val="538135" w:themeColor="accent6" w:themeShade="BF"/>
          <w:sz w:val="36"/>
          <w:szCs w:val="36"/>
        </w:rPr>
      </w:pPr>
    </w:p>
    <w:p w14:paraId="7F461941" w14:textId="77777777" w:rsidR="00642A35" w:rsidRDefault="00642A35" w:rsidP="00642A35">
      <w:pPr>
        <w:rPr>
          <w:ins w:id="15" w:author="Vroom, Matthew" w:date="2018-04-28T18:39:00Z"/>
          <w:rFonts w:ascii="Arial" w:hAnsi="Arial" w:cs="Arial"/>
          <w:color w:val="538135" w:themeColor="accent6" w:themeShade="BF"/>
          <w:sz w:val="36"/>
          <w:szCs w:val="36"/>
        </w:rPr>
      </w:pPr>
    </w:p>
    <w:p w14:paraId="3F43D690" w14:textId="77777777" w:rsidR="00642A35" w:rsidRDefault="00642A35" w:rsidP="00642A35">
      <w:pPr>
        <w:rPr>
          <w:ins w:id="16" w:author="Vroom, Matthew" w:date="2018-04-28T18:39:00Z"/>
          <w:rFonts w:ascii="Arial" w:hAnsi="Arial" w:cs="Arial"/>
          <w:color w:val="538135" w:themeColor="accent6" w:themeShade="BF"/>
          <w:sz w:val="36"/>
          <w:szCs w:val="36"/>
        </w:rPr>
      </w:pPr>
    </w:p>
    <w:p w14:paraId="288B2735" w14:textId="77777777" w:rsidR="00642A35" w:rsidRDefault="00642A35" w:rsidP="00642A35">
      <w:pPr>
        <w:rPr>
          <w:ins w:id="17" w:author="Vroom, Matthew" w:date="2018-04-28T18:39:00Z"/>
          <w:rFonts w:ascii="Arial" w:hAnsi="Arial" w:cs="Arial"/>
          <w:color w:val="538135" w:themeColor="accent6" w:themeShade="BF"/>
          <w:sz w:val="36"/>
          <w:szCs w:val="36"/>
        </w:rPr>
      </w:pPr>
    </w:p>
    <w:p w14:paraId="7D6BEE5F" w14:textId="77777777" w:rsidR="00642A35" w:rsidRDefault="00642A35" w:rsidP="00642A35">
      <w:pPr>
        <w:rPr>
          <w:ins w:id="18" w:author="Vroom, Matthew" w:date="2018-04-28T18:39:00Z"/>
          <w:rFonts w:ascii="Arial" w:hAnsi="Arial" w:cs="Arial"/>
          <w:color w:val="538135" w:themeColor="accent6" w:themeShade="BF"/>
          <w:sz w:val="36"/>
          <w:szCs w:val="36"/>
        </w:rPr>
      </w:pPr>
    </w:p>
    <w:p w14:paraId="30A4B5B6" w14:textId="77777777" w:rsidR="00642A35" w:rsidRDefault="00642A35" w:rsidP="00642A35">
      <w:pPr>
        <w:rPr>
          <w:ins w:id="19" w:author="Vroom, Matthew" w:date="2018-04-28T18:39:00Z"/>
          <w:rFonts w:ascii="Arial" w:hAnsi="Arial" w:cs="Arial"/>
          <w:color w:val="538135" w:themeColor="accent6" w:themeShade="BF"/>
          <w:sz w:val="36"/>
          <w:szCs w:val="36"/>
        </w:rPr>
      </w:pPr>
    </w:p>
    <w:p w14:paraId="39DBE30E" w14:textId="77777777" w:rsidR="00642A35" w:rsidRDefault="00642A35" w:rsidP="00642A35">
      <w:pPr>
        <w:rPr>
          <w:ins w:id="20" w:author="Vroom, Matthew" w:date="2018-04-28T18:39:00Z"/>
          <w:rFonts w:ascii="Arial" w:hAnsi="Arial" w:cs="Arial"/>
          <w:color w:val="538135" w:themeColor="accent6" w:themeShade="BF"/>
          <w:sz w:val="36"/>
          <w:szCs w:val="36"/>
        </w:rPr>
      </w:pPr>
    </w:p>
    <w:p w14:paraId="43A2650E" w14:textId="77777777" w:rsidR="00642A35" w:rsidRDefault="00642A35" w:rsidP="00642A35">
      <w:pPr>
        <w:rPr>
          <w:ins w:id="21" w:author="Vroom, Matthew" w:date="2018-04-28T18:39:00Z"/>
          <w:rFonts w:ascii="Arial" w:hAnsi="Arial" w:cs="Arial"/>
          <w:color w:val="538135" w:themeColor="accent6" w:themeShade="BF"/>
          <w:sz w:val="36"/>
          <w:szCs w:val="36"/>
        </w:rPr>
      </w:pPr>
    </w:p>
    <w:p w14:paraId="480BA32D" w14:textId="77777777" w:rsidR="00642A35" w:rsidRDefault="00642A35" w:rsidP="00642A35">
      <w:pPr>
        <w:rPr>
          <w:ins w:id="22" w:author="Vroom, Matthew" w:date="2018-04-28T18:39:00Z"/>
          <w:rFonts w:ascii="Arial" w:hAnsi="Arial" w:cs="Arial"/>
          <w:color w:val="538135" w:themeColor="accent6" w:themeShade="BF"/>
          <w:sz w:val="36"/>
          <w:szCs w:val="36"/>
        </w:rPr>
      </w:pPr>
    </w:p>
    <w:p w14:paraId="017FCE11" w14:textId="77777777" w:rsidR="00642A35" w:rsidRDefault="00642A35" w:rsidP="00642A35">
      <w:pPr>
        <w:rPr>
          <w:ins w:id="23" w:author="Vroom, Matthew" w:date="2018-04-28T18:39:00Z"/>
          <w:rFonts w:ascii="Arial" w:hAnsi="Arial" w:cs="Arial"/>
          <w:color w:val="538135" w:themeColor="accent6" w:themeShade="BF"/>
          <w:sz w:val="36"/>
          <w:szCs w:val="36"/>
        </w:rPr>
      </w:pPr>
    </w:p>
    <w:p w14:paraId="1F11180D" w14:textId="77777777" w:rsidR="00642A35" w:rsidRDefault="00642A35" w:rsidP="00642A35">
      <w:pPr>
        <w:rPr>
          <w:ins w:id="24" w:author="Vroom, Matthew" w:date="2018-04-28T18:39:00Z"/>
          <w:rFonts w:ascii="Arial" w:hAnsi="Arial" w:cs="Arial"/>
          <w:color w:val="538135" w:themeColor="accent6" w:themeShade="BF"/>
          <w:sz w:val="36"/>
          <w:szCs w:val="36"/>
        </w:rPr>
      </w:pPr>
    </w:p>
    <w:p w14:paraId="6DD47533" w14:textId="77777777" w:rsidR="00642A35" w:rsidRDefault="00642A35" w:rsidP="00642A35">
      <w:pPr>
        <w:rPr>
          <w:ins w:id="25" w:author="Vroom, Matthew" w:date="2018-04-28T18:39:00Z"/>
          <w:rFonts w:ascii="Arial" w:hAnsi="Arial" w:cs="Arial"/>
          <w:color w:val="538135" w:themeColor="accent6" w:themeShade="BF"/>
          <w:sz w:val="36"/>
          <w:szCs w:val="36"/>
        </w:rPr>
      </w:pPr>
    </w:p>
    <w:p w14:paraId="0AA12000" w14:textId="77777777" w:rsidR="00642A35" w:rsidRDefault="00642A35" w:rsidP="00642A35">
      <w:pPr>
        <w:rPr>
          <w:ins w:id="26" w:author="Vroom, Matthew" w:date="2018-04-28T18:39:00Z"/>
          <w:rFonts w:ascii="Arial" w:hAnsi="Arial" w:cs="Arial"/>
          <w:color w:val="538135" w:themeColor="accent6" w:themeShade="BF"/>
          <w:sz w:val="36"/>
          <w:szCs w:val="36"/>
        </w:rPr>
      </w:pPr>
    </w:p>
    <w:p w14:paraId="6255629C" w14:textId="77777777" w:rsidR="00642A35" w:rsidRDefault="00642A35" w:rsidP="00642A35">
      <w:pPr>
        <w:rPr>
          <w:ins w:id="27" w:author="Vroom, Matthew" w:date="2018-04-28T18:39:00Z"/>
          <w:rFonts w:ascii="Arial" w:hAnsi="Arial" w:cs="Arial"/>
          <w:color w:val="538135" w:themeColor="accent6" w:themeShade="BF"/>
          <w:sz w:val="36"/>
          <w:szCs w:val="36"/>
        </w:rPr>
      </w:pPr>
    </w:p>
    <w:p w14:paraId="00B4E6DF" w14:textId="77777777" w:rsidR="00642A35" w:rsidRDefault="00642A35" w:rsidP="00642A35">
      <w:pPr>
        <w:rPr>
          <w:ins w:id="28" w:author="Vroom, Matthew" w:date="2018-04-28T18:39:00Z"/>
          <w:rFonts w:ascii="Arial" w:hAnsi="Arial" w:cs="Arial"/>
          <w:color w:val="538135" w:themeColor="accent6" w:themeShade="BF"/>
          <w:sz w:val="36"/>
          <w:szCs w:val="36"/>
        </w:rPr>
      </w:pPr>
    </w:p>
    <w:p w14:paraId="3709B794" w14:textId="77777777" w:rsidR="00642A35" w:rsidRDefault="00642A35" w:rsidP="00642A35">
      <w:pPr>
        <w:rPr>
          <w:ins w:id="29" w:author="Vroom, Matthew" w:date="2018-04-28T18:39:00Z"/>
          <w:rFonts w:ascii="Arial" w:hAnsi="Arial" w:cs="Arial"/>
          <w:color w:val="538135" w:themeColor="accent6" w:themeShade="BF"/>
          <w:sz w:val="36"/>
          <w:szCs w:val="36"/>
        </w:rPr>
      </w:pPr>
    </w:p>
    <w:p w14:paraId="0AD475F2" w14:textId="77777777" w:rsidR="00642A35" w:rsidRDefault="00642A35" w:rsidP="00642A35">
      <w:pPr>
        <w:rPr>
          <w:ins w:id="30" w:author="Vroom, Matthew" w:date="2018-04-28T18:39:00Z"/>
          <w:rFonts w:ascii="Arial" w:hAnsi="Arial" w:cs="Arial"/>
          <w:color w:val="538135" w:themeColor="accent6" w:themeShade="BF"/>
          <w:sz w:val="36"/>
          <w:szCs w:val="36"/>
        </w:rPr>
      </w:pPr>
    </w:p>
    <w:p w14:paraId="13BD874E" w14:textId="77777777" w:rsidR="00642A35" w:rsidRDefault="00642A35" w:rsidP="00642A35">
      <w:pPr>
        <w:rPr>
          <w:ins w:id="31" w:author="Vroom, Matthew" w:date="2018-04-28T18:39:00Z"/>
          <w:rFonts w:ascii="Arial" w:hAnsi="Arial" w:cs="Arial"/>
          <w:color w:val="538135" w:themeColor="accent6" w:themeShade="BF"/>
          <w:sz w:val="36"/>
          <w:szCs w:val="36"/>
        </w:rPr>
      </w:pPr>
    </w:p>
    <w:p w14:paraId="68FC6C43" w14:textId="77777777" w:rsidR="00642A35" w:rsidRDefault="00642A35" w:rsidP="00642A35">
      <w:pPr>
        <w:rPr>
          <w:ins w:id="32" w:author="Vroom, Matthew" w:date="2018-04-28T18:39:00Z"/>
          <w:rFonts w:ascii="Arial" w:hAnsi="Arial" w:cs="Arial"/>
          <w:color w:val="538135" w:themeColor="accent6" w:themeShade="BF"/>
          <w:sz w:val="36"/>
          <w:szCs w:val="36"/>
        </w:rPr>
      </w:pPr>
    </w:p>
    <w:p w14:paraId="36D237A2" w14:textId="77777777" w:rsidR="00642A35" w:rsidRDefault="00642A35" w:rsidP="00642A35">
      <w:pPr>
        <w:rPr>
          <w:ins w:id="33" w:author="Vroom, Matthew" w:date="2018-04-28T18:39:00Z"/>
          <w:rFonts w:ascii="Arial" w:hAnsi="Arial" w:cs="Arial"/>
          <w:color w:val="538135" w:themeColor="accent6" w:themeShade="BF"/>
          <w:sz w:val="36"/>
          <w:szCs w:val="36"/>
        </w:rPr>
      </w:pPr>
    </w:p>
    <w:p w14:paraId="39AD0DE8" w14:textId="77777777" w:rsidR="00642A35" w:rsidRDefault="00642A35" w:rsidP="00642A35">
      <w:pPr>
        <w:rPr>
          <w:ins w:id="34" w:author="Vroom, Matthew" w:date="2018-04-28T18:39:00Z"/>
          <w:rFonts w:ascii="Arial" w:hAnsi="Arial" w:cs="Arial"/>
          <w:color w:val="538135" w:themeColor="accent6" w:themeShade="BF"/>
          <w:sz w:val="36"/>
          <w:szCs w:val="36"/>
        </w:rPr>
      </w:pPr>
    </w:p>
    <w:p w14:paraId="3EFB3EC5" w14:textId="77777777" w:rsidR="00642A35" w:rsidRDefault="00642A35" w:rsidP="00642A35">
      <w:pPr>
        <w:rPr>
          <w:ins w:id="35" w:author="Vroom, Matthew" w:date="2018-04-28T18:39:00Z"/>
          <w:rFonts w:ascii="Arial" w:hAnsi="Arial" w:cs="Arial"/>
          <w:color w:val="538135" w:themeColor="accent6" w:themeShade="BF"/>
          <w:sz w:val="36"/>
          <w:szCs w:val="36"/>
        </w:rPr>
      </w:pPr>
    </w:p>
    <w:p w14:paraId="0563BD4E" w14:textId="77777777" w:rsidR="00642A35" w:rsidRDefault="00642A35" w:rsidP="00642A35">
      <w:pPr>
        <w:rPr>
          <w:rFonts w:ascii="Arial" w:hAnsi="Arial" w:cs="Arial"/>
          <w:color w:val="538135" w:themeColor="accent6" w:themeShade="BF"/>
          <w:sz w:val="36"/>
          <w:szCs w:val="36"/>
        </w:rPr>
      </w:pPr>
      <w:r>
        <w:rPr>
          <w:rFonts w:ascii="Arial" w:hAnsi="Arial" w:cs="Arial"/>
          <w:color w:val="538135" w:themeColor="accent6" w:themeShade="BF"/>
          <w:sz w:val="36"/>
          <w:szCs w:val="36"/>
        </w:rPr>
        <w:t>Appendixes</w:t>
      </w:r>
    </w:p>
    <w:p w14:paraId="5E620E15" w14:textId="77777777" w:rsidR="00642A35" w:rsidRDefault="00642A35" w:rsidP="00642A35">
      <w:pPr>
        <w:rPr>
          <w:rFonts w:ascii="Arial" w:hAnsi="Arial" w:cs="Arial"/>
          <w:color w:val="538135" w:themeColor="accent6" w:themeShade="BF"/>
          <w:sz w:val="36"/>
          <w:szCs w:val="36"/>
        </w:rPr>
      </w:pPr>
    </w:p>
    <w:p w14:paraId="72C33708" w14:textId="77777777" w:rsidR="00642A35" w:rsidRDefault="00642A35" w:rsidP="00642A35">
      <w:pPr>
        <w:rPr>
          <w:rFonts w:ascii="Arial" w:hAnsi="Arial" w:cs="Arial"/>
          <w:color w:val="538135" w:themeColor="accent6" w:themeShade="BF"/>
          <w:sz w:val="32"/>
          <w:szCs w:val="32"/>
        </w:rPr>
      </w:pPr>
      <w:r>
        <w:rPr>
          <w:rFonts w:ascii="Arial" w:hAnsi="Arial" w:cs="Arial"/>
          <w:color w:val="538135" w:themeColor="accent6" w:themeShade="BF"/>
          <w:sz w:val="36"/>
          <w:szCs w:val="36"/>
        </w:rPr>
        <w:tab/>
      </w:r>
      <w:r>
        <w:rPr>
          <w:rFonts w:ascii="Arial" w:hAnsi="Arial" w:cs="Arial"/>
          <w:color w:val="538135" w:themeColor="accent6" w:themeShade="BF"/>
          <w:sz w:val="32"/>
          <w:szCs w:val="32"/>
        </w:rPr>
        <w:t>Original</w:t>
      </w:r>
    </w:p>
    <w:p w14:paraId="46233454" w14:textId="77777777" w:rsidR="00642A35" w:rsidRDefault="00642A35" w:rsidP="00642A35">
      <w:pPr>
        <w:rPr>
          <w:rFonts w:ascii="Arial" w:hAnsi="Arial" w:cs="Arial"/>
          <w:color w:val="538135" w:themeColor="accent6" w:themeShade="BF"/>
          <w:sz w:val="32"/>
          <w:szCs w:val="32"/>
        </w:rPr>
      </w:pPr>
    </w:p>
    <w:p w14:paraId="4F9B4F42" w14:textId="77777777" w:rsidR="00642A35" w:rsidRDefault="00642A35" w:rsidP="00642A35">
      <w:pPr>
        <w:jc w:val="center"/>
        <w:rPr>
          <w:rFonts w:ascii="Arial" w:hAnsi="Arial" w:cs="Arial"/>
          <w:color w:val="538135" w:themeColor="accent6" w:themeShade="BF"/>
          <w:sz w:val="32"/>
          <w:szCs w:val="32"/>
        </w:rPr>
      </w:pPr>
      <w:r w:rsidRPr="001856A7">
        <w:rPr>
          <w:rFonts w:ascii="Arial" w:hAnsi="Arial" w:cs="Arial"/>
          <w:color w:val="538135" w:themeColor="accent6" w:themeShade="BF"/>
          <w:sz w:val="32"/>
          <w:szCs w:val="32"/>
        </w:rPr>
        <w:t>Instructions for Determining Which Cactus You Can Grow Where</w:t>
      </w:r>
    </w:p>
    <w:p w14:paraId="143C8187" w14:textId="77777777" w:rsidR="00642A35" w:rsidRPr="001856A7" w:rsidRDefault="00642A35" w:rsidP="00642A35">
      <w:pPr>
        <w:jc w:val="center"/>
        <w:rPr>
          <w:rFonts w:ascii="Arial" w:hAnsi="Arial" w:cs="Arial"/>
          <w:color w:val="538135" w:themeColor="accent6" w:themeShade="BF"/>
          <w:sz w:val="32"/>
          <w:szCs w:val="32"/>
        </w:rPr>
      </w:pPr>
    </w:p>
    <w:p w14:paraId="7041D6C1" w14:textId="77777777" w:rsidR="00642A35" w:rsidRDefault="00642A35" w:rsidP="00642A35">
      <w:pPr>
        <w:jc w:val="center"/>
      </w:pPr>
    </w:p>
    <w:p w14:paraId="28D8AB97" w14:textId="77777777" w:rsidR="00642A35" w:rsidRPr="001856A7" w:rsidRDefault="00642A35" w:rsidP="00642A35">
      <w:pPr>
        <w:pStyle w:val="ListParagraph"/>
        <w:numPr>
          <w:ilvl w:val="0"/>
          <w:numId w:val="3"/>
        </w:numPr>
        <w:rPr>
          <w:rFonts w:ascii="Verdana" w:hAnsi="Verdana"/>
        </w:rPr>
      </w:pPr>
      <w:r w:rsidRPr="001856A7">
        <w:rPr>
          <w:rFonts w:ascii="Verdana" w:hAnsi="Verdana"/>
        </w:rPr>
        <w:t>Decide which cactus you want to incorporate into your garden</w:t>
      </w:r>
    </w:p>
    <w:p w14:paraId="1B3B94E7" w14:textId="77777777" w:rsidR="00642A35" w:rsidRPr="001856A7" w:rsidRDefault="00642A35" w:rsidP="00642A35">
      <w:pPr>
        <w:pStyle w:val="ListParagraph"/>
        <w:rPr>
          <w:rFonts w:ascii="Verdana" w:hAnsi="Verdana"/>
        </w:rPr>
      </w:pPr>
    </w:p>
    <w:p w14:paraId="57CC1B9D" w14:textId="77777777" w:rsidR="00642A35" w:rsidRPr="001856A7" w:rsidRDefault="00642A35" w:rsidP="00642A35">
      <w:pPr>
        <w:pStyle w:val="ListParagraph"/>
        <w:numPr>
          <w:ilvl w:val="0"/>
          <w:numId w:val="3"/>
        </w:numPr>
        <w:rPr>
          <w:rFonts w:ascii="Verdana" w:hAnsi="Verdana"/>
        </w:rPr>
      </w:pPr>
      <w:r w:rsidRPr="001856A7">
        <w:rPr>
          <w:rFonts w:ascii="Verdana" w:hAnsi="Verdana"/>
        </w:rPr>
        <w:t xml:space="preserve">Type </w:t>
      </w:r>
      <w:hyperlink r:id="rId5" w:history="1">
        <w:r w:rsidRPr="001856A7">
          <w:rPr>
            <w:rStyle w:val="Hyperlink"/>
            <w:rFonts w:ascii="Verdana" w:hAnsi="Verdana"/>
          </w:rPr>
          <w:t>https://garden.org/nga/zipzone/</w:t>
        </w:r>
      </w:hyperlink>
      <w:r w:rsidRPr="001856A7">
        <w:rPr>
          <w:rFonts w:ascii="Verdana" w:hAnsi="Verdana"/>
        </w:rPr>
        <w:t xml:space="preserve"> into the search bar and go to the website</w:t>
      </w:r>
    </w:p>
    <w:p w14:paraId="4C4C2AA1" w14:textId="77777777" w:rsidR="00642A35" w:rsidRPr="001856A7" w:rsidRDefault="00642A35" w:rsidP="00642A35">
      <w:pPr>
        <w:rPr>
          <w:rFonts w:ascii="Verdana" w:hAnsi="Verdana"/>
        </w:rPr>
      </w:pPr>
    </w:p>
    <w:p w14:paraId="210C3F1A" w14:textId="77777777" w:rsidR="00642A35" w:rsidRPr="001856A7" w:rsidRDefault="00642A35" w:rsidP="00642A35">
      <w:pPr>
        <w:pStyle w:val="ListParagraph"/>
        <w:rPr>
          <w:rFonts w:ascii="Verdana" w:hAnsi="Verdana"/>
        </w:rPr>
      </w:pPr>
    </w:p>
    <w:p w14:paraId="6DDD8F66" w14:textId="77777777" w:rsidR="00642A35" w:rsidRPr="001856A7" w:rsidRDefault="00642A35" w:rsidP="00642A35">
      <w:pPr>
        <w:pStyle w:val="ListParagraph"/>
        <w:numPr>
          <w:ilvl w:val="0"/>
          <w:numId w:val="3"/>
        </w:numPr>
        <w:rPr>
          <w:rFonts w:ascii="Verdana" w:hAnsi="Verdana"/>
        </w:rPr>
      </w:pPr>
      <w:r w:rsidRPr="001856A7">
        <w:rPr>
          <w:rFonts w:ascii="Verdana" w:hAnsi="Verdana"/>
        </w:rPr>
        <w:t>On the website, locate the search bar for entering your zip code under the text that says “Find your zone using the map below or enter zip code”</w:t>
      </w:r>
    </w:p>
    <w:p w14:paraId="67D33CC8" w14:textId="77777777" w:rsidR="00642A35" w:rsidRPr="001856A7" w:rsidRDefault="00642A35" w:rsidP="00642A35">
      <w:pPr>
        <w:pStyle w:val="ListParagraph"/>
        <w:rPr>
          <w:rFonts w:ascii="Verdana" w:hAnsi="Verdana"/>
        </w:rPr>
      </w:pPr>
    </w:p>
    <w:p w14:paraId="2DCFA0E5" w14:textId="77777777" w:rsidR="00642A35" w:rsidRPr="001856A7" w:rsidRDefault="00642A35" w:rsidP="00642A35">
      <w:pPr>
        <w:pStyle w:val="ListParagraph"/>
        <w:numPr>
          <w:ilvl w:val="0"/>
          <w:numId w:val="3"/>
        </w:numPr>
        <w:rPr>
          <w:rFonts w:ascii="Verdana" w:hAnsi="Verdana"/>
        </w:rPr>
      </w:pPr>
      <w:r w:rsidRPr="001856A7">
        <w:rPr>
          <w:rFonts w:ascii="Verdana" w:hAnsi="Verdana"/>
        </w:rPr>
        <w:t>Enter your zip code into the search bar and select “Go”. If your zip code is unknown, google search “What is my zip code?”</w:t>
      </w:r>
    </w:p>
    <w:p w14:paraId="115C3BAC" w14:textId="77777777" w:rsidR="00642A35" w:rsidRPr="001856A7" w:rsidRDefault="00642A35" w:rsidP="00642A35">
      <w:pPr>
        <w:rPr>
          <w:rFonts w:ascii="Verdana" w:hAnsi="Verdana"/>
        </w:rPr>
      </w:pPr>
    </w:p>
    <w:p w14:paraId="1A69FE18" w14:textId="77777777" w:rsidR="00642A35" w:rsidRPr="001856A7" w:rsidRDefault="00642A35" w:rsidP="00642A35">
      <w:pPr>
        <w:pStyle w:val="ListParagraph"/>
        <w:rPr>
          <w:rFonts w:ascii="Verdana" w:hAnsi="Verdana"/>
        </w:rPr>
      </w:pPr>
    </w:p>
    <w:p w14:paraId="6F459291" w14:textId="77777777" w:rsidR="00642A35" w:rsidRPr="001856A7" w:rsidRDefault="00642A35" w:rsidP="00642A35">
      <w:pPr>
        <w:pStyle w:val="ListParagraph"/>
        <w:numPr>
          <w:ilvl w:val="0"/>
          <w:numId w:val="3"/>
        </w:numPr>
        <w:rPr>
          <w:rFonts w:ascii="Verdana" w:hAnsi="Verdana"/>
        </w:rPr>
      </w:pPr>
      <w:r w:rsidRPr="001856A7">
        <w:rPr>
          <w:rFonts w:ascii="Verdana" w:hAnsi="Verdana"/>
        </w:rPr>
        <w:t>Record the zone information that is provided.</w:t>
      </w:r>
    </w:p>
    <w:p w14:paraId="5B14B930" w14:textId="77777777" w:rsidR="00642A35" w:rsidRPr="001856A7" w:rsidRDefault="00642A35" w:rsidP="00642A35">
      <w:pPr>
        <w:pStyle w:val="ListParagraph"/>
        <w:rPr>
          <w:rFonts w:ascii="Verdana" w:hAnsi="Verdana"/>
        </w:rPr>
      </w:pPr>
    </w:p>
    <w:p w14:paraId="451151A9" w14:textId="77777777" w:rsidR="00642A35" w:rsidRPr="001856A7" w:rsidRDefault="00642A35" w:rsidP="00642A35">
      <w:pPr>
        <w:pStyle w:val="ListParagraph"/>
        <w:numPr>
          <w:ilvl w:val="0"/>
          <w:numId w:val="3"/>
        </w:numPr>
        <w:rPr>
          <w:rFonts w:ascii="Verdana" w:hAnsi="Verdana"/>
        </w:rPr>
      </w:pPr>
      <w:r w:rsidRPr="001856A7">
        <w:rPr>
          <w:rFonts w:ascii="Verdana" w:hAnsi="Verdana"/>
        </w:rPr>
        <w:t>Under the zone information, select the link to “Check out our Plants Database” in order to compare your previously mentioned plant idea.</w:t>
      </w:r>
    </w:p>
    <w:p w14:paraId="44769776" w14:textId="77777777" w:rsidR="00642A35" w:rsidRPr="001856A7" w:rsidRDefault="00642A35" w:rsidP="00642A35">
      <w:pPr>
        <w:rPr>
          <w:rFonts w:ascii="Verdana" w:hAnsi="Verdana"/>
        </w:rPr>
      </w:pPr>
    </w:p>
    <w:p w14:paraId="149D6642" w14:textId="77777777" w:rsidR="00642A35" w:rsidRPr="001856A7" w:rsidRDefault="00642A35" w:rsidP="00642A35">
      <w:pPr>
        <w:pStyle w:val="ListParagraph"/>
        <w:rPr>
          <w:rFonts w:ascii="Verdana" w:hAnsi="Verdana"/>
        </w:rPr>
      </w:pPr>
    </w:p>
    <w:p w14:paraId="7568A407" w14:textId="77777777" w:rsidR="00642A35" w:rsidRPr="001856A7" w:rsidRDefault="00642A35" w:rsidP="00642A35">
      <w:pPr>
        <w:pStyle w:val="ListParagraph"/>
        <w:numPr>
          <w:ilvl w:val="0"/>
          <w:numId w:val="3"/>
        </w:numPr>
        <w:rPr>
          <w:rFonts w:ascii="Verdana" w:hAnsi="Verdana"/>
        </w:rPr>
      </w:pPr>
      <w:r w:rsidRPr="001856A7">
        <w:rPr>
          <w:rFonts w:ascii="Verdana" w:hAnsi="Verdana"/>
        </w:rPr>
        <w:t>In the search bar labeled “Search for a plant”, type in your plant type and hit enter.</w:t>
      </w:r>
    </w:p>
    <w:p w14:paraId="4A698745" w14:textId="77777777" w:rsidR="00642A35" w:rsidRPr="001856A7" w:rsidRDefault="00642A35" w:rsidP="00642A35">
      <w:pPr>
        <w:pStyle w:val="ListParagraph"/>
        <w:rPr>
          <w:rFonts w:ascii="Verdana" w:hAnsi="Verdana"/>
        </w:rPr>
      </w:pPr>
    </w:p>
    <w:p w14:paraId="4D773D1B" w14:textId="77777777" w:rsidR="00642A35" w:rsidRPr="001856A7" w:rsidRDefault="00642A35" w:rsidP="00642A35">
      <w:pPr>
        <w:pStyle w:val="ListParagraph"/>
        <w:numPr>
          <w:ilvl w:val="0"/>
          <w:numId w:val="3"/>
        </w:numPr>
        <w:rPr>
          <w:rFonts w:ascii="Verdana" w:hAnsi="Verdana"/>
        </w:rPr>
      </w:pPr>
      <w:r w:rsidRPr="001856A7">
        <w:rPr>
          <w:rFonts w:ascii="Verdana" w:hAnsi="Verdana"/>
        </w:rPr>
        <w:t>On the new page, scroll down until you come across the section of the table that mentions minimum and maximum zone</w:t>
      </w:r>
    </w:p>
    <w:p w14:paraId="727002E2" w14:textId="77777777" w:rsidR="00642A35" w:rsidRPr="001856A7" w:rsidRDefault="00642A35" w:rsidP="00642A35">
      <w:pPr>
        <w:rPr>
          <w:rFonts w:ascii="Verdana" w:hAnsi="Verdana"/>
        </w:rPr>
      </w:pPr>
    </w:p>
    <w:p w14:paraId="4E2B7C48" w14:textId="77777777" w:rsidR="00642A35" w:rsidRPr="001856A7" w:rsidRDefault="00642A35" w:rsidP="00642A35">
      <w:pPr>
        <w:pStyle w:val="ListParagraph"/>
        <w:rPr>
          <w:rFonts w:ascii="Verdana" w:hAnsi="Verdana"/>
        </w:rPr>
      </w:pPr>
    </w:p>
    <w:p w14:paraId="754BAA73" w14:textId="77777777" w:rsidR="00642A35" w:rsidRDefault="00642A35" w:rsidP="00642A35">
      <w:pPr>
        <w:pStyle w:val="ListParagraph"/>
        <w:numPr>
          <w:ilvl w:val="0"/>
          <w:numId w:val="3"/>
        </w:numPr>
        <w:rPr>
          <w:rFonts w:ascii="Verdana" w:hAnsi="Verdana"/>
        </w:rPr>
      </w:pPr>
      <w:r w:rsidRPr="001856A7">
        <w:rPr>
          <w:rFonts w:ascii="Verdana" w:hAnsi="Verdana"/>
        </w:rPr>
        <w:t xml:space="preserve">Compare your previously recorded zone with the minimum and maximum zone recommendations. </w:t>
      </w:r>
    </w:p>
    <w:p w14:paraId="72D6E4E0" w14:textId="77777777" w:rsidR="00642A35" w:rsidRDefault="00642A35" w:rsidP="00642A35">
      <w:pPr>
        <w:rPr>
          <w:rFonts w:ascii="Verdana" w:hAnsi="Verdana"/>
        </w:rPr>
      </w:pPr>
    </w:p>
    <w:p w14:paraId="3917632E" w14:textId="77777777" w:rsidR="00642A35" w:rsidRPr="00352824" w:rsidRDefault="00642A35" w:rsidP="00642A35">
      <w:pPr>
        <w:pStyle w:val="ListParagraph"/>
        <w:numPr>
          <w:ilvl w:val="0"/>
          <w:numId w:val="3"/>
        </w:numPr>
        <w:rPr>
          <w:rFonts w:ascii="Verdana" w:hAnsi="Verdana"/>
        </w:rPr>
      </w:pPr>
      <w:r>
        <w:rPr>
          <w:rFonts w:ascii="Verdana" w:hAnsi="Verdana"/>
        </w:rPr>
        <w:t>If there are no minimum and/or maximum zones, note the region recommended for growing.</w:t>
      </w:r>
    </w:p>
    <w:p w14:paraId="5144B4A6" w14:textId="77777777" w:rsidR="00642A35" w:rsidRPr="001856A7" w:rsidRDefault="00642A35" w:rsidP="00642A35">
      <w:pPr>
        <w:pStyle w:val="ListParagraph"/>
        <w:rPr>
          <w:rFonts w:ascii="Verdana" w:hAnsi="Verdana"/>
        </w:rPr>
      </w:pPr>
    </w:p>
    <w:p w14:paraId="53D33572" w14:textId="77777777" w:rsidR="00642A35" w:rsidRPr="001856A7" w:rsidRDefault="00642A35" w:rsidP="00642A35">
      <w:pPr>
        <w:pStyle w:val="ListParagraph"/>
        <w:numPr>
          <w:ilvl w:val="0"/>
          <w:numId w:val="3"/>
        </w:numPr>
        <w:rPr>
          <w:rFonts w:ascii="Verdana" w:hAnsi="Verdana"/>
        </w:rPr>
      </w:pPr>
      <w:r w:rsidRPr="001856A7">
        <w:rPr>
          <w:rFonts w:ascii="Verdana" w:hAnsi="Verdana"/>
        </w:rPr>
        <w:t>Does your zone fall in between the recommended zone? If so you are able to plant and grow your cactus in the region you researched!</w:t>
      </w:r>
    </w:p>
    <w:p w14:paraId="68B63AE4" w14:textId="77777777" w:rsidR="00642A35" w:rsidRDefault="00642A35" w:rsidP="00642A35">
      <w:pPr>
        <w:rPr>
          <w:rFonts w:ascii="Arial" w:hAnsi="Arial" w:cs="Arial"/>
          <w:color w:val="538135" w:themeColor="accent6" w:themeShade="BF"/>
          <w:sz w:val="36"/>
          <w:szCs w:val="36"/>
        </w:rPr>
      </w:pPr>
    </w:p>
    <w:p w14:paraId="7F0E2961" w14:textId="77777777" w:rsidR="00642A35" w:rsidRDefault="00642A35" w:rsidP="00642A35">
      <w:pPr>
        <w:ind w:left="360"/>
        <w:rPr>
          <w:ins w:id="36" w:author="Vroom, Matthew" w:date="2018-04-28T18:39:00Z"/>
          <w:rFonts w:ascii="Arial" w:hAnsi="Arial" w:cs="Arial"/>
          <w:color w:val="538135" w:themeColor="accent6" w:themeShade="BF"/>
          <w:sz w:val="32"/>
          <w:szCs w:val="32"/>
        </w:rPr>
      </w:pPr>
    </w:p>
    <w:p w14:paraId="5D5671A9" w14:textId="77777777" w:rsidR="00642A35" w:rsidRDefault="00642A35" w:rsidP="00642A35">
      <w:pPr>
        <w:ind w:left="360"/>
        <w:rPr>
          <w:ins w:id="37" w:author="Vroom, Matthew" w:date="2018-04-28T18:39:00Z"/>
          <w:rFonts w:ascii="Arial" w:hAnsi="Arial" w:cs="Arial"/>
          <w:color w:val="538135" w:themeColor="accent6" w:themeShade="BF"/>
          <w:sz w:val="32"/>
          <w:szCs w:val="32"/>
        </w:rPr>
      </w:pPr>
    </w:p>
    <w:p w14:paraId="5853514F" w14:textId="77777777" w:rsidR="00642A35" w:rsidRDefault="00642A35" w:rsidP="00642A35">
      <w:pPr>
        <w:ind w:left="360"/>
        <w:rPr>
          <w:ins w:id="38" w:author="Vroom, Matthew" w:date="2018-04-28T18:39:00Z"/>
          <w:rFonts w:ascii="Arial" w:hAnsi="Arial" w:cs="Arial"/>
          <w:color w:val="538135" w:themeColor="accent6" w:themeShade="BF"/>
          <w:sz w:val="32"/>
          <w:szCs w:val="32"/>
        </w:rPr>
      </w:pPr>
    </w:p>
    <w:p w14:paraId="0F6339A4" w14:textId="77777777" w:rsidR="00642A35" w:rsidRDefault="00642A35" w:rsidP="00642A35">
      <w:pPr>
        <w:ind w:left="360"/>
        <w:rPr>
          <w:ins w:id="39" w:author="Vroom, Matthew" w:date="2018-04-28T18:39:00Z"/>
          <w:rFonts w:ascii="Arial" w:hAnsi="Arial" w:cs="Arial"/>
          <w:color w:val="538135" w:themeColor="accent6" w:themeShade="BF"/>
          <w:sz w:val="32"/>
          <w:szCs w:val="32"/>
        </w:rPr>
      </w:pPr>
    </w:p>
    <w:p w14:paraId="6CA6F84E" w14:textId="77777777" w:rsidR="00642A35" w:rsidRDefault="00642A35" w:rsidP="00642A35">
      <w:pPr>
        <w:ind w:left="360"/>
        <w:rPr>
          <w:ins w:id="40" w:author="Vroom, Matthew" w:date="2018-04-28T18:39:00Z"/>
          <w:rFonts w:ascii="Arial" w:hAnsi="Arial" w:cs="Arial"/>
          <w:color w:val="538135" w:themeColor="accent6" w:themeShade="BF"/>
          <w:sz w:val="32"/>
          <w:szCs w:val="32"/>
        </w:rPr>
      </w:pPr>
    </w:p>
    <w:p w14:paraId="5C90BD39" w14:textId="77777777" w:rsidR="00642A35" w:rsidRDefault="00642A35" w:rsidP="00642A35">
      <w:pPr>
        <w:ind w:left="360"/>
        <w:rPr>
          <w:ins w:id="41" w:author="Vroom, Matthew" w:date="2018-04-28T18:39:00Z"/>
          <w:rFonts w:ascii="Arial" w:hAnsi="Arial" w:cs="Arial"/>
          <w:color w:val="538135" w:themeColor="accent6" w:themeShade="BF"/>
          <w:sz w:val="32"/>
          <w:szCs w:val="32"/>
        </w:rPr>
      </w:pPr>
    </w:p>
    <w:p w14:paraId="37B81B55" w14:textId="77777777" w:rsidR="00642A35" w:rsidRDefault="00642A35" w:rsidP="00642A35">
      <w:pPr>
        <w:ind w:left="360"/>
        <w:rPr>
          <w:ins w:id="42" w:author="Vroom, Matthew" w:date="2018-04-28T18:39:00Z"/>
          <w:rFonts w:ascii="Arial" w:hAnsi="Arial" w:cs="Arial"/>
          <w:color w:val="538135" w:themeColor="accent6" w:themeShade="BF"/>
          <w:sz w:val="32"/>
          <w:szCs w:val="32"/>
        </w:rPr>
      </w:pPr>
    </w:p>
    <w:p w14:paraId="2CFD6DBD" w14:textId="77777777" w:rsidR="00642A35" w:rsidRDefault="00642A35" w:rsidP="00642A35">
      <w:pPr>
        <w:ind w:left="360"/>
        <w:rPr>
          <w:ins w:id="43" w:author="Vroom, Matthew" w:date="2018-04-28T18:39:00Z"/>
          <w:rFonts w:ascii="Arial" w:hAnsi="Arial" w:cs="Arial"/>
          <w:color w:val="538135" w:themeColor="accent6" w:themeShade="BF"/>
          <w:sz w:val="32"/>
          <w:szCs w:val="32"/>
        </w:rPr>
      </w:pPr>
    </w:p>
    <w:p w14:paraId="1167A7AE" w14:textId="77777777" w:rsidR="00642A35" w:rsidRDefault="00642A35" w:rsidP="00642A35">
      <w:pPr>
        <w:ind w:left="360"/>
        <w:rPr>
          <w:ins w:id="44" w:author="Vroom, Matthew" w:date="2018-04-28T18:39:00Z"/>
          <w:rFonts w:ascii="Arial" w:hAnsi="Arial" w:cs="Arial"/>
          <w:color w:val="538135" w:themeColor="accent6" w:themeShade="BF"/>
          <w:sz w:val="32"/>
          <w:szCs w:val="32"/>
        </w:rPr>
      </w:pPr>
    </w:p>
    <w:p w14:paraId="509884A5" w14:textId="77777777" w:rsidR="00642A35" w:rsidRDefault="00642A35" w:rsidP="00642A35">
      <w:pPr>
        <w:ind w:left="360"/>
        <w:rPr>
          <w:ins w:id="45" w:author="Vroom, Matthew" w:date="2018-04-28T18:39:00Z"/>
          <w:rFonts w:ascii="Arial" w:hAnsi="Arial" w:cs="Arial"/>
          <w:color w:val="538135" w:themeColor="accent6" w:themeShade="BF"/>
          <w:sz w:val="32"/>
          <w:szCs w:val="32"/>
        </w:rPr>
      </w:pPr>
    </w:p>
    <w:p w14:paraId="06257DE5" w14:textId="77777777" w:rsidR="00642A35" w:rsidRDefault="00642A35" w:rsidP="00642A35">
      <w:pPr>
        <w:ind w:left="360"/>
        <w:rPr>
          <w:ins w:id="46" w:author="Vroom, Matthew" w:date="2018-04-28T18:39:00Z"/>
          <w:rFonts w:ascii="Arial" w:hAnsi="Arial" w:cs="Arial"/>
          <w:color w:val="538135" w:themeColor="accent6" w:themeShade="BF"/>
          <w:sz w:val="32"/>
          <w:szCs w:val="32"/>
        </w:rPr>
      </w:pPr>
    </w:p>
    <w:p w14:paraId="675B6666" w14:textId="77777777" w:rsidR="00642A35" w:rsidRDefault="00642A35" w:rsidP="00642A35">
      <w:pPr>
        <w:ind w:left="360"/>
        <w:rPr>
          <w:ins w:id="47" w:author="Vroom, Matthew" w:date="2018-04-28T18:39:00Z"/>
          <w:rFonts w:ascii="Arial" w:hAnsi="Arial" w:cs="Arial"/>
          <w:color w:val="538135" w:themeColor="accent6" w:themeShade="BF"/>
          <w:sz w:val="32"/>
          <w:szCs w:val="32"/>
        </w:rPr>
      </w:pPr>
    </w:p>
    <w:p w14:paraId="38743757" w14:textId="77777777" w:rsidR="00642A35" w:rsidRDefault="00642A35" w:rsidP="00642A35">
      <w:pPr>
        <w:ind w:left="360"/>
        <w:rPr>
          <w:ins w:id="48" w:author="Vroom, Matthew" w:date="2018-04-28T18:39:00Z"/>
          <w:rFonts w:ascii="Arial" w:hAnsi="Arial" w:cs="Arial"/>
          <w:color w:val="538135" w:themeColor="accent6" w:themeShade="BF"/>
          <w:sz w:val="32"/>
          <w:szCs w:val="32"/>
        </w:rPr>
      </w:pPr>
    </w:p>
    <w:p w14:paraId="5D7BC7BD" w14:textId="77777777" w:rsidR="00642A35" w:rsidRDefault="00642A35" w:rsidP="00642A35">
      <w:pPr>
        <w:ind w:left="360"/>
        <w:rPr>
          <w:ins w:id="49" w:author="Vroom, Matthew" w:date="2018-04-28T18:39:00Z"/>
          <w:rFonts w:ascii="Arial" w:hAnsi="Arial" w:cs="Arial"/>
          <w:color w:val="538135" w:themeColor="accent6" w:themeShade="BF"/>
          <w:sz w:val="32"/>
          <w:szCs w:val="32"/>
        </w:rPr>
      </w:pPr>
    </w:p>
    <w:p w14:paraId="70AA9445" w14:textId="77777777" w:rsidR="00642A35" w:rsidRDefault="00642A35" w:rsidP="00642A35">
      <w:pPr>
        <w:ind w:left="360"/>
        <w:rPr>
          <w:ins w:id="50" w:author="Vroom, Matthew" w:date="2018-04-28T18:39:00Z"/>
          <w:rFonts w:ascii="Arial" w:hAnsi="Arial" w:cs="Arial"/>
          <w:color w:val="538135" w:themeColor="accent6" w:themeShade="BF"/>
          <w:sz w:val="32"/>
          <w:szCs w:val="32"/>
        </w:rPr>
      </w:pPr>
    </w:p>
    <w:p w14:paraId="5B070982" w14:textId="77777777" w:rsidR="00642A35" w:rsidRDefault="00642A35" w:rsidP="00642A35">
      <w:pPr>
        <w:ind w:left="360"/>
        <w:rPr>
          <w:ins w:id="51" w:author="Vroom, Matthew" w:date="2018-04-28T18:39:00Z"/>
          <w:rFonts w:ascii="Arial" w:hAnsi="Arial" w:cs="Arial"/>
          <w:color w:val="538135" w:themeColor="accent6" w:themeShade="BF"/>
          <w:sz w:val="32"/>
          <w:szCs w:val="32"/>
        </w:rPr>
      </w:pPr>
    </w:p>
    <w:p w14:paraId="3804B68A" w14:textId="77777777" w:rsidR="00642A35" w:rsidRDefault="00642A35" w:rsidP="00642A35">
      <w:pPr>
        <w:ind w:left="360"/>
        <w:rPr>
          <w:ins w:id="52" w:author="Vroom, Matthew" w:date="2018-04-28T18:39:00Z"/>
          <w:rFonts w:ascii="Arial" w:hAnsi="Arial" w:cs="Arial"/>
          <w:color w:val="538135" w:themeColor="accent6" w:themeShade="BF"/>
          <w:sz w:val="32"/>
          <w:szCs w:val="32"/>
        </w:rPr>
      </w:pPr>
    </w:p>
    <w:p w14:paraId="27DB9EB5" w14:textId="77777777" w:rsidR="00642A35" w:rsidRDefault="00642A35" w:rsidP="00642A35">
      <w:pPr>
        <w:ind w:left="360"/>
        <w:rPr>
          <w:ins w:id="53" w:author="Vroom, Matthew" w:date="2018-04-28T18:39:00Z"/>
          <w:rFonts w:ascii="Arial" w:hAnsi="Arial" w:cs="Arial"/>
          <w:color w:val="538135" w:themeColor="accent6" w:themeShade="BF"/>
          <w:sz w:val="32"/>
          <w:szCs w:val="32"/>
        </w:rPr>
      </w:pPr>
    </w:p>
    <w:p w14:paraId="2F643FAD" w14:textId="77777777" w:rsidR="00642A35" w:rsidRDefault="00642A35" w:rsidP="00642A35">
      <w:pPr>
        <w:ind w:left="360"/>
        <w:rPr>
          <w:ins w:id="54" w:author="Vroom, Matthew" w:date="2018-04-28T18:39:00Z"/>
          <w:rFonts w:ascii="Arial" w:hAnsi="Arial" w:cs="Arial"/>
          <w:color w:val="538135" w:themeColor="accent6" w:themeShade="BF"/>
          <w:sz w:val="32"/>
          <w:szCs w:val="32"/>
        </w:rPr>
      </w:pPr>
    </w:p>
    <w:p w14:paraId="33EB92FC" w14:textId="77777777" w:rsidR="00642A35" w:rsidRDefault="00642A35" w:rsidP="00642A35">
      <w:pPr>
        <w:ind w:left="360"/>
        <w:rPr>
          <w:ins w:id="55" w:author="Vroom, Matthew" w:date="2018-04-28T18:39:00Z"/>
          <w:rFonts w:ascii="Arial" w:hAnsi="Arial" w:cs="Arial"/>
          <w:color w:val="538135" w:themeColor="accent6" w:themeShade="BF"/>
          <w:sz w:val="32"/>
          <w:szCs w:val="32"/>
        </w:rPr>
      </w:pPr>
    </w:p>
    <w:p w14:paraId="6F729DCB" w14:textId="77777777" w:rsidR="00642A35" w:rsidRDefault="00642A35" w:rsidP="00642A35">
      <w:pPr>
        <w:ind w:left="360"/>
        <w:rPr>
          <w:ins w:id="56" w:author="Vroom, Matthew" w:date="2018-04-28T18:39:00Z"/>
          <w:rFonts w:ascii="Arial" w:hAnsi="Arial" w:cs="Arial"/>
          <w:color w:val="538135" w:themeColor="accent6" w:themeShade="BF"/>
          <w:sz w:val="32"/>
          <w:szCs w:val="32"/>
        </w:rPr>
      </w:pPr>
    </w:p>
    <w:p w14:paraId="1B1C6331" w14:textId="77777777" w:rsidR="00642A35" w:rsidRDefault="00642A35" w:rsidP="00642A35">
      <w:pPr>
        <w:ind w:left="360"/>
        <w:rPr>
          <w:ins w:id="57" w:author="Vroom, Matthew" w:date="2018-04-28T18:39:00Z"/>
          <w:rFonts w:ascii="Arial" w:hAnsi="Arial" w:cs="Arial"/>
          <w:color w:val="538135" w:themeColor="accent6" w:themeShade="BF"/>
          <w:sz w:val="32"/>
          <w:szCs w:val="32"/>
        </w:rPr>
      </w:pPr>
    </w:p>
    <w:p w14:paraId="2B161EC0" w14:textId="77777777" w:rsidR="00642A35" w:rsidRDefault="00642A35" w:rsidP="00642A35">
      <w:pPr>
        <w:ind w:left="360"/>
        <w:rPr>
          <w:ins w:id="58" w:author="Vroom, Matthew" w:date="2018-04-28T18:39:00Z"/>
          <w:rFonts w:ascii="Arial" w:hAnsi="Arial" w:cs="Arial"/>
          <w:color w:val="538135" w:themeColor="accent6" w:themeShade="BF"/>
          <w:sz w:val="32"/>
          <w:szCs w:val="32"/>
        </w:rPr>
      </w:pPr>
    </w:p>
    <w:p w14:paraId="0AA67E53" w14:textId="77777777" w:rsidR="00642A35" w:rsidRDefault="00642A35" w:rsidP="00642A35">
      <w:pPr>
        <w:ind w:left="360"/>
        <w:rPr>
          <w:ins w:id="59" w:author="Vroom, Matthew" w:date="2018-04-28T18:39:00Z"/>
          <w:rFonts w:ascii="Arial" w:hAnsi="Arial" w:cs="Arial"/>
          <w:color w:val="538135" w:themeColor="accent6" w:themeShade="BF"/>
          <w:sz w:val="32"/>
          <w:szCs w:val="32"/>
        </w:rPr>
      </w:pPr>
    </w:p>
    <w:p w14:paraId="3048F013" w14:textId="77777777" w:rsidR="00642A35" w:rsidRDefault="00642A35" w:rsidP="00642A35">
      <w:pPr>
        <w:ind w:left="360"/>
        <w:rPr>
          <w:ins w:id="60" w:author="Vroom, Matthew" w:date="2018-04-28T18:39:00Z"/>
          <w:rFonts w:ascii="Arial" w:hAnsi="Arial" w:cs="Arial"/>
          <w:color w:val="538135" w:themeColor="accent6" w:themeShade="BF"/>
          <w:sz w:val="32"/>
          <w:szCs w:val="32"/>
        </w:rPr>
      </w:pPr>
    </w:p>
    <w:p w14:paraId="792ECC09" w14:textId="77777777" w:rsidR="00642A35" w:rsidRDefault="00642A35" w:rsidP="00642A35">
      <w:pPr>
        <w:ind w:left="360"/>
        <w:rPr>
          <w:ins w:id="61" w:author="Vroom, Matthew" w:date="2018-04-28T18:39:00Z"/>
          <w:rFonts w:ascii="Arial" w:hAnsi="Arial" w:cs="Arial"/>
          <w:color w:val="538135" w:themeColor="accent6" w:themeShade="BF"/>
          <w:sz w:val="32"/>
          <w:szCs w:val="32"/>
        </w:rPr>
      </w:pPr>
    </w:p>
    <w:p w14:paraId="13566BE2" w14:textId="77777777" w:rsidR="00642A35" w:rsidRDefault="00642A35" w:rsidP="00642A35">
      <w:pPr>
        <w:ind w:left="360"/>
        <w:rPr>
          <w:ins w:id="62" w:author="Vroom, Matthew" w:date="2018-04-28T18:39:00Z"/>
          <w:rFonts w:ascii="Arial" w:hAnsi="Arial" w:cs="Arial"/>
          <w:color w:val="538135" w:themeColor="accent6" w:themeShade="BF"/>
          <w:sz w:val="32"/>
          <w:szCs w:val="32"/>
        </w:rPr>
      </w:pPr>
    </w:p>
    <w:p w14:paraId="75758541" w14:textId="77777777" w:rsidR="00642A35" w:rsidRDefault="00642A35" w:rsidP="00642A35">
      <w:pPr>
        <w:ind w:left="360"/>
        <w:rPr>
          <w:ins w:id="63" w:author="Vroom, Matthew" w:date="2018-04-28T18:39:00Z"/>
          <w:rFonts w:ascii="Arial" w:hAnsi="Arial" w:cs="Arial"/>
          <w:color w:val="538135" w:themeColor="accent6" w:themeShade="BF"/>
          <w:sz w:val="32"/>
          <w:szCs w:val="32"/>
        </w:rPr>
      </w:pPr>
    </w:p>
    <w:p w14:paraId="38860BBF" w14:textId="77777777" w:rsidR="00642A35" w:rsidRDefault="00642A35" w:rsidP="00642A35">
      <w:pPr>
        <w:ind w:left="360"/>
        <w:rPr>
          <w:ins w:id="64" w:author="Vroom, Matthew" w:date="2018-04-28T18:39:00Z"/>
          <w:rFonts w:ascii="Arial" w:hAnsi="Arial" w:cs="Arial"/>
          <w:color w:val="538135" w:themeColor="accent6" w:themeShade="BF"/>
          <w:sz w:val="32"/>
          <w:szCs w:val="32"/>
        </w:rPr>
      </w:pPr>
    </w:p>
    <w:p w14:paraId="097D5F0E" w14:textId="77777777" w:rsidR="00642A35" w:rsidRDefault="00642A35" w:rsidP="00642A35">
      <w:pPr>
        <w:ind w:left="360"/>
        <w:rPr>
          <w:ins w:id="65" w:author="Vroom, Matthew" w:date="2018-04-28T18:39:00Z"/>
          <w:rFonts w:ascii="Arial" w:hAnsi="Arial" w:cs="Arial"/>
          <w:color w:val="538135" w:themeColor="accent6" w:themeShade="BF"/>
          <w:sz w:val="32"/>
          <w:szCs w:val="32"/>
        </w:rPr>
      </w:pPr>
    </w:p>
    <w:p w14:paraId="31FE2CEC" w14:textId="77777777" w:rsidR="00642A35" w:rsidRDefault="00642A35" w:rsidP="00642A35">
      <w:pPr>
        <w:ind w:left="360"/>
        <w:rPr>
          <w:rFonts w:ascii="Arial" w:hAnsi="Arial" w:cs="Arial"/>
          <w:color w:val="538135" w:themeColor="accent6" w:themeShade="BF"/>
          <w:sz w:val="32"/>
          <w:szCs w:val="32"/>
        </w:rPr>
      </w:pPr>
      <w:r>
        <w:rPr>
          <w:rFonts w:ascii="Arial" w:hAnsi="Arial" w:cs="Arial"/>
          <w:color w:val="538135" w:themeColor="accent6" w:themeShade="BF"/>
          <w:sz w:val="32"/>
          <w:szCs w:val="32"/>
        </w:rPr>
        <w:t>Revised</w:t>
      </w:r>
    </w:p>
    <w:p w14:paraId="3963722D" w14:textId="77777777" w:rsidR="00642A35" w:rsidRDefault="00642A35" w:rsidP="00642A35">
      <w:pPr>
        <w:rPr>
          <w:ins w:id="66" w:author="Vroom, Matthew" w:date="2018-04-28T18:32:00Z"/>
          <w:rFonts w:ascii="Arial" w:hAnsi="Arial" w:cs="Arial"/>
          <w:color w:val="538135" w:themeColor="accent6" w:themeShade="BF"/>
          <w:sz w:val="32"/>
          <w:szCs w:val="32"/>
        </w:rPr>
        <w:pPrChange w:id="67" w:author="Vroom, Matthew" w:date="2018-04-28T18:32:00Z">
          <w:pPr>
            <w:jc w:val="center"/>
          </w:pPr>
        </w:pPrChange>
      </w:pPr>
    </w:p>
    <w:p w14:paraId="371FEE2F" w14:textId="77777777" w:rsidR="00642A35" w:rsidRDefault="00642A35" w:rsidP="00586E4C">
      <w:pPr>
        <w:jc w:val="center"/>
        <w:rPr>
          <w:ins w:id="68" w:author="Vroom, Matthew" w:date="2018-04-28T18:32:00Z"/>
          <w:rFonts w:ascii="Arial" w:hAnsi="Arial" w:cs="Arial"/>
          <w:color w:val="538135" w:themeColor="accent6" w:themeShade="BF"/>
          <w:sz w:val="32"/>
          <w:szCs w:val="32"/>
        </w:rPr>
      </w:pPr>
    </w:p>
    <w:p w14:paraId="68460CCA" w14:textId="77777777" w:rsidR="00586E4C" w:rsidRDefault="00586E4C" w:rsidP="00586E4C">
      <w:pPr>
        <w:jc w:val="center"/>
        <w:rPr>
          <w:rFonts w:ascii="Arial" w:hAnsi="Arial" w:cs="Arial"/>
          <w:color w:val="538135" w:themeColor="accent6" w:themeShade="BF"/>
          <w:sz w:val="32"/>
          <w:szCs w:val="32"/>
        </w:rPr>
      </w:pPr>
      <w:r w:rsidRPr="001856A7">
        <w:rPr>
          <w:rFonts w:ascii="Arial" w:hAnsi="Arial" w:cs="Arial"/>
          <w:color w:val="538135" w:themeColor="accent6" w:themeShade="BF"/>
          <w:sz w:val="32"/>
          <w:szCs w:val="32"/>
        </w:rPr>
        <w:t>Instructions for Determi</w:t>
      </w:r>
      <w:r w:rsidR="0045319C" w:rsidRPr="001856A7">
        <w:rPr>
          <w:rFonts w:ascii="Arial" w:hAnsi="Arial" w:cs="Arial"/>
          <w:color w:val="538135" w:themeColor="accent6" w:themeShade="BF"/>
          <w:sz w:val="32"/>
          <w:szCs w:val="32"/>
        </w:rPr>
        <w:t>ning Which Cactus</w:t>
      </w:r>
      <w:r w:rsidRPr="001856A7">
        <w:rPr>
          <w:rFonts w:ascii="Arial" w:hAnsi="Arial" w:cs="Arial"/>
          <w:color w:val="538135" w:themeColor="accent6" w:themeShade="BF"/>
          <w:sz w:val="32"/>
          <w:szCs w:val="32"/>
        </w:rPr>
        <w:t xml:space="preserve"> You Can Grow Where</w:t>
      </w:r>
    </w:p>
    <w:p w14:paraId="5FB81CCE" w14:textId="77777777" w:rsidR="001856A7" w:rsidRPr="001856A7" w:rsidRDefault="001856A7" w:rsidP="00586E4C">
      <w:pPr>
        <w:jc w:val="center"/>
        <w:rPr>
          <w:rFonts w:ascii="Arial" w:hAnsi="Arial" w:cs="Arial"/>
          <w:color w:val="538135" w:themeColor="accent6" w:themeShade="BF"/>
          <w:sz w:val="32"/>
          <w:szCs w:val="32"/>
        </w:rPr>
      </w:pPr>
    </w:p>
    <w:p w14:paraId="6265899B" w14:textId="77777777" w:rsidR="00586E4C" w:rsidRDefault="00586E4C" w:rsidP="00586E4C">
      <w:pPr>
        <w:jc w:val="center"/>
      </w:pPr>
    </w:p>
    <w:p w14:paraId="0D26F2A7" w14:textId="77777777" w:rsidR="001856A7" w:rsidRPr="00A14359" w:rsidRDefault="001856A7" w:rsidP="00A14359">
      <w:pPr>
        <w:rPr>
          <w:rFonts w:ascii="Verdana" w:hAnsi="Verdana"/>
        </w:rPr>
      </w:pPr>
    </w:p>
    <w:p w14:paraId="44D1CCA3" w14:textId="77777777" w:rsidR="00586E4C" w:rsidRPr="001856A7" w:rsidRDefault="00586E4C" w:rsidP="00586E4C">
      <w:pPr>
        <w:pStyle w:val="ListParagraph"/>
        <w:numPr>
          <w:ilvl w:val="0"/>
          <w:numId w:val="3"/>
        </w:numPr>
        <w:rPr>
          <w:rFonts w:ascii="Verdana" w:hAnsi="Verdana"/>
        </w:rPr>
      </w:pPr>
      <w:r w:rsidRPr="001856A7">
        <w:rPr>
          <w:rFonts w:ascii="Verdana" w:hAnsi="Verdana"/>
        </w:rPr>
        <w:t xml:space="preserve">Type </w:t>
      </w:r>
      <w:hyperlink r:id="rId6" w:history="1">
        <w:r w:rsidRPr="001856A7">
          <w:rPr>
            <w:rStyle w:val="Hyperlink"/>
            <w:rFonts w:ascii="Verdana" w:hAnsi="Verdana"/>
          </w:rPr>
          <w:t>https://garden.org/nga/zipzone/</w:t>
        </w:r>
      </w:hyperlink>
      <w:r w:rsidRPr="001856A7">
        <w:rPr>
          <w:rFonts w:ascii="Verdana" w:hAnsi="Verdana"/>
        </w:rPr>
        <w:t xml:space="preserve"> into the search bar and go to the website</w:t>
      </w:r>
    </w:p>
    <w:p w14:paraId="372A6860" w14:textId="77777777" w:rsidR="001856A7" w:rsidRPr="001856A7" w:rsidRDefault="001856A7" w:rsidP="001856A7">
      <w:pPr>
        <w:rPr>
          <w:rFonts w:ascii="Verdana" w:hAnsi="Verdana"/>
        </w:rPr>
      </w:pPr>
    </w:p>
    <w:p w14:paraId="2A37BBBF" w14:textId="77777777" w:rsidR="001856A7" w:rsidRPr="001856A7" w:rsidRDefault="001856A7" w:rsidP="001856A7">
      <w:pPr>
        <w:pStyle w:val="ListParagraph"/>
        <w:rPr>
          <w:rFonts w:ascii="Verdana" w:hAnsi="Verdana"/>
        </w:rPr>
      </w:pPr>
    </w:p>
    <w:p w14:paraId="3FA452B8" w14:textId="12B87D6E" w:rsidR="009B013D" w:rsidRPr="00F914A8" w:rsidRDefault="001F49A1" w:rsidP="00586E4C">
      <w:pPr>
        <w:pStyle w:val="ListParagraph"/>
        <w:numPr>
          <w:ilvl w:val="0"/>
          <w:numId w:val="3"/>
        </w:numPr>
        <w:rPr>
          <w:rFonts w:ascii="Verdana" w:hAnsi="Verdana"/>
          <w:b/>
          <w:rPrChange w:id="69" w:author="Vroom, Matthew" w:date="2018-04-28T18:07:00Z">
            <w:rPr>
              <w:rFonts w:ascii="Verdana" w:hAnsi="Verdana"/>
            </w:rPr>
          </w:rPrChange>
        </w:rPr>
      </w:pPr>
      <w:ins w:id="70" w:author="Vroom, Matthew" w:date="2018-04-28T18:02:00Z">
        <w:r>
          <w:rPr>
            <w:rFonts w:ascii="Verdana" w:hAnsi="Verdana"/>
          </w:rPr>
          <w:t>L</w:t>
        </w:r>
      </w:ins>
      <w:del w:id="71" w:author="Vroom, Matthew" w:date="2018-04-28T18:02:00Z">
        <w:r w:rsidR="009B013D" w:rsidRPr="001856A7" w:rsidDel="001F49A1">
          <w:rPr>
            <w:rFonts w:ascii="Verdana" w:hAnsi="Verdana"/>
          </w:rPr>
          <w:delText>On the website, l</w:delText>
        </w:r>
      </w:del>
      <w:r w:rsidR="009B013D" w:rsidRPr="001856A7">
        <w:rPr>
          <w:rFonts w:ascii="Verdana" w:hAnsi="Verdana"/>
        </w:rPr>
        <w:t xml:space="preserve">ocate the search bar for entering your zip code under the text that says </w:t>
      </w:r>
      <w:del w:id="72" w:author="Vroom, Matthew" w:date="2018-04-28T18:07:00Z">
        <w:r w:rsidR="009B013D" w:rsidRPr="00F914A8" w:rsidDel="00F914A8">
          <w:rPr>
            <w:rFonts w:ascii="Verdana" w:hAnsi="Verdana"/>
            <w:b/>
            <w:rPrChange w:id="73" w:author="Vroom, Matthew" w:date="2018-04-28T18:07:00Z">
              <w:rPr>
                <w:rFonts w:ascii="Verdana" w:hAnsi="Verdana"/>
              </w:rPr>
            </w:rPrChange>
          </w:rPr>
          <w:delText>“</w:delText>
        </w:r>
      </w:del>
      <w:r w:rsidR="009B013D" w:rsidRPr="00F914A8">
        <w:rPr>
          <w:rFonts w:ascii="Verdana" w:hAnsi="Verdana"/>
          <w:b/>
          <w:rPrChange w:id="74" w:author="Vroom, Matthew" w:date="2018-04-28T18:07:00Z">
            <w:rPr>
              <w:rFonts w:ascii="Verdana" w:hAnsi="Verdana"/>
            </w:rPr>
          </w:rPrChange>
        </w:rPr>
        <w:t>Find your zone using the map below or enter zip code</w:t>
      </w:r>
      <w:del w:id="75" w:author="Vroom, Matthew" w:date="2018-04-28T18:07:00Z">
        <w:r w:rsidR="009B013D" w:rsidRPr="00F914A8" w:rsidDel="00F914A8">
          <w:rPr>
            <w:rFonts w:ascii="Verdana" w:hAnsi="Verdana"/>
            <w:b/>
            <w:rPrChange w:id="76" w:author="Vroom, Matthew" w:date="2018-04-28T18:07:00Z">
              <w:rPr>
                <w:rFonts w:ascii="Verdana" w:hAnsi="Verdana"/>
              </w:rPr>
            </w:rPrChange>
          </w:rPr>
          <w:delText>”</w:delText>
        </w:r>
      </w:del>
    </w:p>
    <w:p w14:paraId="5B3E266C" w14:textId="77777777" w:rsidR="001856A7" w:rsidRPr="001856A7" w:rsidRDefault="001856A7" w:rsidP="001856A7">
      <w:pPr>
        <w:pStyle w:val="ListParagraph"/>
        <w:rPr>
          <w:rFonts w:ascii="Verdana" w:hAnsi="Verdana"/>
        </w:rPr>
      </w:pPr>
    </w:p>
    <w:p w14:paraId="1E063DF4" w14:textId="77777777" w:rsidR="009B013D" w:rsidRDefault="009B013D" w:rsidP="00586E4C">
      <w:pPr>
        <w:pStyle w:val="ListParagraph"/>
        <w:numPr>
          <w:ilvl w:val="0"/>
          <w:numId w:val="3"/>
        </w:numPr>
        <w:rPr>
          <w:rFonts w:ascii="Verdana" w:hAnsi="Verdana"/>
        </w:rPr>
      </w:pPr>
      <w:r w:rsidRPr="001856A7">
        <w:rPr>
          <w:rFonts w:ascii="Verdana" w:hAnsi="Verdana"/>
        </w:rPr>
        <w:t xml:space="preserve">Enter your zip code into the search bar and </w:t>
      </w:r>
      <w:r w:rsidR="008C5BF7" w:rsidRPr="001856A7">
        <w:rPr>
          <w:rFonts w:ascii="Verdana" w:hAnsi="Verdana"/>
        </w:rPr>
        <w:t xml:space="preserve">select </w:t>
      </w:r>
      <w:del w:id="77" w:author="Vroom, Matthew" w:date="2018-04-28T18:05:00Z">
        <w:r w:rsidR="008C5BF7" w:rsidRPr="00F914A8" w:rsidDel="00F914A8">
          <w:rPr>
            <w:rFonts w:ascii="Verdana" w:hAnsi="Verdana"/>
            <w:b/>
            <w:rPrChange w:id="78" w:author="Vroom, Matthew" w:date="2018-04-28T18:06:00Z">
              <w:rPr>
                <w:rFonts w:ascii="Verdana" w:hAnsi="Verdana"/>
              </w:rPr>
            </w:rPrChange>
          </w:rPr>
          <w:delText>“</w:delText>
        </w:r>
      </w:del>
      <w:r w:rsidR="008C5BF7" w:rsidRPr="00F914A8">
        <w:rPr>
          <w:rFonts w:ascii="Verdana" w:hAnsi="Verdana"/>
          <w:b/>
          <w:rPrChange w:id="79" w:author="Vroom, Matthew" w:date="2018-04-28T18:06:00Z">
            <w:rPr>
              <w:rFonts w:ascii="Verdana" w:hAnsi="Verdana"/>
            </w:rPr>
          </w:rPrChange>
        </w:rPr>
        <w:t>Go</w:t>
      </w:r>
      <w:del w:id="80" w:author="Vroom, Matthew" w:date="2018-04-28T18:05:00Z">
        <w:r w:rsidR="008C5BF7" w:rsidRPr="001856A7" w:rsidDel="00F914A8">
          <w:rPr>
            <w:rFonts w:ascii="Verdana" w:hAnsi="Verdana"/>
          </w:rPr>
          <w:delText>”</w:delText>
        </w:r>
      </w:del>
      <w:r w:rsidRPr="001856A7">
        <w:rPr>
          <w:rFonts w:ascii="Verdana" w:hAnsi="Verdana"/>
        </w:rPr>
        <w:t xml:space="preserve">. If your zip code is unknown, google search </w:t>
      </w:r>
      <w:del w:id="81" w:author="Vroom, Matthew" w:date="2018-04-28T18:06:00Z">
        <w:r w:rsidRPr="00F914A8" w:rsidDel="00F914A8">
          <w:rPr>
            <w:rFonts w:ascii="Verdana" w:hAnsi="Verdana"/>
            <w:b/>
            <w:rPrChange w:id="82" w:author="Vroom, Matthew" w:date="2018-04-28T18:06:00Z">
              <w:rPr>
                <w:rFonts w:ascii="Verdana" w:hAnsi="Verdana"/>
              </w:rPr>
            </w:rPrChange>
          </w:rPr>
          <w:delText>“</w:delText>
        </w:r>
      </w:del>
      <w:r w:rsidRPr="00F914A8">
        <w:rPr>
          <w:rFonts w:ascii="Verdana" w:hAnsi="Verdana"/>
          <w:b/>
          <w:rPrChange w:id="83" w:author="Vroom, Matthew" w:date="2018-04-28T18:06:00Z">
            <w:rPr>
              <w:rFonts w:ascii="Verdana" w:hAnsi="Verdana"/>
            </w:rPr>
          </w:rPrChange>
        </w:rPr>
        <w:t>What is my zip code?</w:t>
      </w:r>
      <w:del w:id="84" w:author="Vroom, Matthew" w:date="2018-04-28T18:06:00Z">
        <w:r w:rsidRPr="001856A7" w:rsidDel="00F914A8">
          <w:rPr>
            <w:rFonts w:ascii="Verdana" w:hAnsi="Verdana"/>
          </w:rPr>
          <w:delText>”</w:delText>
        </w:r>
      </w:del>
    </w:p>
    <w:p w14:paraId="24FA822E" w14:textId="0E1C1FB7" w:rsidR="00A14359" w:rsidRPr="00A14359" w:rsidRDefault="00A14359" w:rsidP="00A14359">
      <w:pPr>
        <w:rPr>
          <w:rFonts w:ascii="Verdana" w:hAnsi="Verdana"/>
        </w:rPr>
      </w:pPr>
    </w:p>
    <w:p w14:paraId="029B9046" w14:textId="30C2CC48" w:rsidR="00A14359" w:rsidRPr="001856A7" w:rsidRDefault="00A14359" w:rsidP="00A14359">
      <w:pPr>
        <w:pStyle w:val="ListParagraph"/>
        <w:rPr>
          <w:rFonts w:ascii="Verdana" w:hAnsi="Verdana"/>
        </w:rPr>
      </w:pPr>
      <w:del w:id="85" w:author="Vroom, Matthew" w:date="2018-04-28T18:13:00Z">
        <w:r w:rsidDel="006A5436">
          <w:rPr>
            <w:rFonts w:ascii="Verdana" w:hAnsi="Verdana"/>
            <w:noProof/>
            <w:rPrChange w:id="86" w:author="Unknown">
              <w:rPr>
                <w:noProof/>
              </w:rPr>
            </w:rPrChange>
          </w:rPr>
          <mc:AlternateContent>
            <mc:Choice Requires="wps">
              <w:drawing>
                <wp:anchor distT="0" distB="0" distL="114300" distR="114300" simplePos="0" relativeHeight="251659264" behindDoc="0" locked="0" layoutInCell="1" allowOverlap="1" wp14:anchorId="1AE92AEE" wp14:editId="6AF9BD3C">
                  <wp:simplePos x="0" y="0"/>
                  <wp:positionH relativeFrom="column">
                    <wp:posOffset>-177801</wp:posOffset>
                  </wp:positionH>
                  <wp:positionV relativeFrom="paragraph">
                    <wp:posOffset>3639185</wp:posOffset>
                  </wp:positionV>
                  <wp:extent cx="800735" cy="231140"/>
                  <wp:effectExtent l="0" t="0" r="88265" b="99060"/>
                  <wp:wrapNone/>
                  <wp:docPr id="9" name="Straight Arrow Connector 9"/>
                  <wp:cNvGraphicFramePr/>
                  <a:graphic xmlns:a="http://schemas.openxmlformats.org/drawingml/2006/main">
                    <a:graphicData uri="http://schemas.microsoft.com/office/word/2010/wordprocessingShape">
                      <wps:wsp>
                        <wps:cNvCnPr/>
                        <wps:spPr>
                          <a:xfrm>
                            <a:off x="0" y="0"/>
                            <a:ext cx="800735" cy="2311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7E51C9" id="_x0000_t32" coordsize="21600,21600" o:spt="32" o:oned="t" path="m0,0l21600,21600e" filled="f">
                  <v:path arrowok="t" fillok="f" o:connecttype="none"/>
                  <o:lock v:ext="edit" shapetype="t"/>
                </v:shapetype>
                <v:shape id="Straight_x0020_Arrow_x0020_Connector_x0020_9" o:spid="_x0000_s1026" type="#_x0000_t32" style="position:absolute;margin-left:-14pt;margin-top:286.55pt;width:63.05pt;height: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" strokecolor="black [3213]" strokeweight=".5pt">
                  <v:stroke endarrow="block" joinstyle="miter"/>
                </v:shape>
              </w:pict>
            </mc:Fallback>
          </mc:AlternateContent>
        </w:r>
      </w:del>
      <w:r>
        <w:rPr>
          <w:rFonts w:ascii="Verdana" w:hAnsi="Verdana"/>
          <w:noProof/>
        </w:rPr>
        <w:drawing>
          <wp:inline distT="0" distB="0" distL="0" distR="0" wp14:anchorId="64366030" wp14:editId="20F81960">
            <wp:extent cx="5930900" cy="5143500"/>
            <wp:effectExtent l="76200" t="76200" r="165100" b="165100"/>
            <wp:docPr id="2" name="Picture 2" descr="../Desktop/Screen%20Shot%202018-04-03%20at%202.38.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4-03%20at%202.38.56%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5143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F14F68" w14:textId="77777777" w:rsidR="001856A7" w:rsidRPr="001856A7" w:rsidRDefault="001856A7" w:rsidP="001856A7">
      <w:pPr>
        <w:rPr>
          <w:rFonts w:ascii="Verdana" w:hAnsi="Verdana"/>
        </w:rPr>
      </w:pPr>
    </w:p>
    <w:p w14:paraId="7A54D160" w14:textId="77777777" w:rsidR="001856A7" w:rsidRPr="001856A7" w:rsidRDefault="001856A7" w:rsidP="001856A7">
      <w:pPr>
        <w:pStyle w:val="ListParagraph"/>
        <w:rPr>
          <w:rFonts w:ascii="Verdana" w:hAnsi="Verdana"/>
        </w:rPr>
      </w:pPr>
    </w:p>
    <w:p w14:paraId="70837CB3" w14:textId="746FDA11" w:rsidR="009B013D" w:rsidRDefault="004E79FE" w:rsidP="00586E4C">
      <w:pPr>
        <w:pStyle w:val="ListParagraph"/>
        <w:numPr>
          <w:ilvl w:val="0"/>
          <w:numId w:val="3"/>
        </w:numPr>
        <w:rPr>
          <w:rFonts w:ascii="Verdana" w:hAnsi="Verdana"/>
        </w:rPr>
      </w:pPr>
      <w:r w:rsidRPr="001856A7">
        <w:rPr>
          <w:rFonts w:ascii="Verdana" w:hAnsi="Verdana"/>
        </w:rPr>
        <w:t>Record the zone information that is provided.</w:t>
      </w:r>
    </w:p>
    <w:p w14:paraId="15173437" w14:textId="4BA82A1D" w:rsidR="00A14359" w:rsidRPr="001856A7" w:rsidRDefault="006B0A44" w:rsidP="00A14359">
      <w:pPr>
        <w:pStyle w:val="ListParagraph"/>
        <w:rPr>
          <w:rFonts w:ascii="Verdana" w:hAnsi="Verdana"/>
        </w:rPr>
      </w:pPr>
      <w:r>
        <w:rPr>
          <w:rFonts w:ascii="Verdana" w:hAnsi="Verdana"/>
          <w:noProof/>
        </w:rPr>
        <w:drawing>
          <wp:anchor distT="0" distB="0" distL="114300" distR="114300" simplePos="0" relativeHeight="251661312" behindDoc="0" locked="0" layoutInCell="1" allowOverlap="1" wp14:anchorId="702F413F" wp14:editId="43AF1A69">
            <wp:simplePos x="0" y="0"/>
            <wp:positionH relativeFrom="column">
              <wp:posOffset>966470</wp:posOffset>
            </wp:positionH>
            <wp:positionV relativeFrom="paragraph">
              <wp:posOffset>137160</wp:posOffset>
            </wp:positionV>
            <wp:extent cx="5194935" cy="838200"/>
            <wp:effectExtent l="76200" t="76200" r="164465" b="152400"/>
            <wp:wrapSquare wrapText="bothSides"/>
            <wp:docPr id="3" name="Picture 3" descr="../Desktop/Screen%20Shot%202018-04-03%20at%202.40.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4-03%20at%202.40.07%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4935" cy="838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DE9DEB2" w14:textId="051D2F31" w:rsidR="001856A7" w:rsidRPr="001856A7" w:rsidRDefault="001856A7" w:rsidP="001856A7">
      <w:pPr>
        <w:pStyle w:val="ListParagraph"/>
        <w:rPr>
          <w:rFonts w:ascii="Verdana" w:hAnsi="Verdana"/>
        </w:rPr>
      </w:pPr>
    </w:p>
    <w:p w14:paraId="3EA1986C" w14:textId="77777777" w:rsidR="00313692" w:rsidRDefault="00313692">
      <w:pPr>
        <w:pStyle w:val="ListParagraph"/>
        <w:rPr>
          <w:ins w:id="87" w:author="Vroom, Matthew" w:date="2018-04-28T18:08:00Z"/>
          <w:rFonts w:ascii="Verdana" w:hAnsi="Verdana"/>
        </w:rPr>
        <w:pPrChange w:id="88" w:author="Vroom, Matthew" w:date="2018-04-28T18:08:00Z">
          <w:pPr>
            <w:pStyle w:val="ListParagraph"/>
            <w:numPr>
              <w:numId w:val="3"/>
            </w:numPr>
            <w:ind w:hanging="360"/>
          </w:pPr>
        </w:pPrChange>
      </w:pPr>
    </w:p>
    <w:p w14:paraId="586145A5" w14:textId="77777777" w:rsidR="00313692" w:rsidRDefault="00313692">
      <w:pPr>
        <w:pStyle w:val="ListParagraph"/>
        <w:rPr>
          <w:ins w:id="89" w:author="Vroom, Matthew" w:date="2018-04-28T18:08:00Z"/>
          <w:rFonts w:ascii="Verdana" w:hAnsi="Verdana"/>
        </w:rPr>
        <w:pPrChange w:id="90" w:author="Vroom, Matthew" w:date="2018-04-28T18:08:00Z">
          <w:pPr>
            <w:pStyle w:val="ListParagraph"/>
            <w:numPr>
              <w:numId w:val="3"/>
            </w:numPr>
            <w:ind w:hanging="360"/>
          </w:pPr>
        </w:pPrChange>
      </w:pPr>
    </w:p>
    <w:p w14:paraId="26B99FB0" w14:textId="77777777" w:rsidR="00313692" w:rsidRDefault="00313692">
      <w:pPr>
        <w:pStyle w:val="ListParagraph"/>
        <w:rPr>
          <w:ins w:id="91" w:author="Vroom, Matthew" w:date="2018-04-28T18:08:00Z"/>
          <w:rFonts w:ascii="Verdana" w:hAnsi="Verdana"/>
        </w:rPr>
        <w:pPrChange w:id="92" w:author="Vroom, Matthew" w:date="2018-04-28T18:09:00Z">
          <w:pPr>
            <w:pStyle w:val="ListParagraph"/>
            <w:numPr>
              <w:numId w:val="3"/>
            </w:numPr>
            <w:ind w:hanging="360"/>
          </w:pPr>
        </w:pPrChange>
      </w:pPr>
    </w:p>
    <w:p w14:paraId="7F5AFFD8" w14:textId="4AB0AD31" w:rsidR="00A14359" w:rsidRPr="00A14359" w:rsidRDefault="001F49A1" w:rsidP="00A14359">
      <w:pPr>
        <w:pStyle w:val="ListParagraph"/>
        <w:numPr>
          <w:ilvl w:val="0"/>
          <w:numId w:val="3"/>
        </w:numPr>
        <w:rPr>
          <w:rFonts w:ascii="Verdana" w:hAnsi="Verdana"/>
        </w:rPr>
      </w:pPr>
      <w:ins w:id="93" w:author="Vroom, Matthew" w:date="2018-04-28T18:02:00Z">
        <w:r>
          <w:rPr>
            <w:rFonts w:ascii="Verdana" w:hAnsi="Verdana"/>
          </w:rPr>
          <w:t>S</w:t>
        </w:r>
      </w:ins>
      <w:del w:id="94" w:author="Vroom, Matthew" w:date="2018-04-28T18:02:00Z">
        <w:r w:rsidR="00C03BAF" w:rsidRPr="001856A7" w:rsidDel="001F49A1">
          <w:rPr>
            <w:rFonts w:ascii="Verdana" w:hAnsi="Verdana"/>
          </w:rPr>
          <w:delText>Under the zone information, s</w:delText>
        </w:r>
      </w:del>
      <w:r w:rsidR="00C03BAF" w:rsidRPr="001856A7">
        <w:rPr>
          <w:rFonts w:ascii="Verdana" w:hAnsi="Verdana"/>
        </w:rPr>
        <w:t xml:space="preserve">elect the link to </w:t>
      </w:r>
      <w:del w:id="95" w:author="Vroom, Matthew" w:date="2018-04-28T18:06:00Z">
        <w:r w:rsidR="00C03BAF" w:rsidRPr="00F914A8" w:rsidDel="00F914A8">
          <w:rPr>
            <w:rFonts w:ascii="Verdana" w:hAnsi="Verdana"/>
            <w:b/>
            <w:rPrChange w:id="96" w:author="Vroom, Matthew" w:date="2018-04-28T18:07:00Z">
              <w:rPr>
                <w:rFonts w:ascii="Verdana" w:hAnsi="Verdana"/>
              </w:rPr>
            </w:rPrChange>
          </w:rPr>
          <w:delText>“</w:delText>
        </w:r>
      </w:del>
      <w:r w:rsidR="00C03BAF" w:rsidRPr="00F914A8">
        <w:rPr>
          <w:rFonts w:ascii="Verdana" w:hAnsi="Verdana"/>
          <w:b/>
          <w:rPrChange w:id="97" w:author="Vroom, Matthew" w:date="2018-04-28T18:07:00Z">
            <w:rPr>
              <w:rFonts w:ascii="Verdana" w:hAnsi="Verdana"/>
            </w:rPr>
          </w:rPrChange>
        </w:rPr>
        <w:t>Check out our Plants Database</w:t>
      </w:r>
      <w:del w:id="98" w:author="Vroom, Matthew" w:date="2018-04-28T18:07:00Z">
        <w:r w:rsidR="00C03BAF" w:rsidRPr="00F914A8" w:rsidDel="00F914A8">
          <w:rPr>
            <w:rFonts w:ascii="Verdana" w:hAnsi="Verdana"/>
            <w:b/>
            <w:rPrChange w:id="99" w:author="Vroom, Matthew" w:date="2018-04-28T18:07:00Z">
              <w:rPr>
                <w:rFonts w:ascii="Verdana" w:hAnsi="Verdana"/>
              </w:rPr>
            </w:rPrChange>
          </w:rPr>
          <w:delText>”</w:delText>
        </w:r>
      </w:del>
      <w:r w:rsidR="00C03BAF" w:rsidRPr="001856A7">
        <w:rPr>
          <w:rFonts w:ascii="Verdana" w:hAnsi="Verdana"/>
        </w:rPr>
        <w:t xml:space="preserve"> in order to compare </w:t>
      </w:r>
      <w:r w:rsidR="00734208" w:rsidRPr="001856A7">
        <w:rPr>
          <w:rFonts w:ascii="Verdana" w:hAnsi="Verdana"/>
        </w:rPr>
        <w:t>your previously mentioned plant idea.</w:t>
      </w:r>
    </w:p>
    <w:p w14:paraId="6F779080" w14:textId="77777777" w:rsidR="001856A7" w:rsidRPr="001856A7" w:rsidRDefault="001856A7" w:rsidP="001856A7">
      <w:pPr>
        <w:rPr>
          <w:rFonts w:ascii="Verdana" w:hAnsi="Verdana"/>
        </w:rPr>
      </w:pPr>
    </w:p>
    <w:p w14:paraId="401136FE" w14:textId="77777777" w:rsidR="001856A7" w:rsidRPr="001856A7" w:rsidRDefault="001856A7" w:rsidP="001856A7">
      <w:pPr>
        <w:pStyle w:val="ListParagraph"/>
        <w:rPr>
          <w:rFonts w:ascii="Verdana" w:hAnsi="Verdana"/>
        </w:rPr>
      </w:pPr>
    </w:p>
    <w:p w14:paraId="4D2C68D6" w14:textId="22F24461" w:rsidR="00734208" w:rsidRDefault="00734208" w:rsidP="00586E4C">
      <w:pPr>
        <w:pStyle w:val="ListParagraph"/>
        <w:numPr>
          <w:ilvl w:val="0"/>
          <w:numId w:val="3"/>
        </w:numPr>
        <w:rPr>
          <w:rFonts w:ascii="Verdana" w:hAnsi="Verdana"/>
        </w:rPr>
      </w:pPr>
      <w:r w:rsidRPr="001856A7">
        <w:rPr>
          <w:rFonts w:ascii="Verdana" w:hAnsi="Verdana"/>
        </w:rPr>
        <w:t xml:space="preserve">In the search bar labeled </w:t>
      </w:r>
      <w:del w:id="100" w:author="Vroom, Matthew" w:date="2018-04-28T18:07:00Z">
        <w:r w:rsidRPr="00F914A8" w:rsidDel="00F914A8">
          <w:rPr>
            <w:rFonts w:ascii="Verdana" w:hAnsi="Verdana"/>
            <w:b/>
            <w:rPrChange w:id="101" w:author="Vroom, Matthew" w:date="2018-04-28T18:07:00Z">
              <w:rPr>
                <w:rFonts w:ascii="Verdana" w:hAnsi="Verdana"/>
              </w:rPr>
            </w:rPrChange>
          </w:rPr>
          <w:delText>“</w:delText>
        </w:r>
      </w:del>
      <w:r w:rsidRPr="00F914A8">
        <w:rPr>
          <w:rFonts w:ascii="Verdana" w:hAnsi="Verdana"/>
          <w:b/>
          <w:rPrChange w:id="102" w:author="Vroom, Matthew" w:date="2018-04-28T18:07:00Z">
            <w:rPr>
              <w:rFonts w:ascii="Verdana" w:hAnsi="Verdana"/>
            </w:rPr>
          </w:rPrChange>
        </w:rPr>
        <w:t>Search for a plant</w:t>
      </w:r>
      <w:del w:id="103" w:author="Vroom, Matthew" w:date="2018-04-28T18:07:00Z">
        <w:r w:rsidRPr="001856A7" w:rsidDel="00F914A8">
          <w:rPr>
            <w:rFonts w:ascii="Verdana" w:hAnsi="Verdana"/>
          </w:rPr>
          <w:delText>”</w:delText>
        </w:r>
      </w:del>
      <w:r w:rsidRPr="001856A7">
        <w:rPr>
          <w:rFonts w:ascii="Verdana" w:hAnsi="Verdana"/>
        </w:rPr>
        <w:t xml:space="preserve">, type in </w:t>
      </w:r>
      <w:del w:id="104" w:author="Vroom, Matthew" w:date="2018-04-28T18:07:00Z">
        <w:r w:rsidR="00EC131C" w:rsidRPr="00F914A8" w:rsidDel="00F914A8">
          <w:rPr>
            <w:rFonts w:ascii="Verdana" w:hAnsi="Verdana"/>
            <w:b/>
            <w:rPrChange w:id="105" w:author="Vroom, Matthew" w:date="2018-04-28T18:07:00Z">
              <w:rPr>
                <w:rFonts w:ascii="Verdana" w:hAnsi="Verdana"/>
              </w:rPr>
            </w:rPrChange>
          </w:rPr>
          <w:delText>“</w:delText>
        </w:r>
      </w:del>
      <w:r w:rsidR="00EC131C" w:rsidRPr="00F914A8">
        <w:rPr>
          <w:rFonts w:ascii="Verdana" w:hAnsi="Verdana"/>
          <w:b/>
          <w:rPrChange w:id="106" w:author="Vroom, Matthew" w:date="2018-04-28T18:07:00Z">
            <w:rPr>
              <w:rFonts w:ascii="Verdana" w:hAnsi="Verdana"/>
            </w:rPr>
          </w:rPrChange>
        </w:rPr>
        <w:t>Brazilian Prickly Pear</w:t>
      </w:r>
      <w:del w:id="107" w:author="Vroom, Matthew" w:date="2018-04-28T18:07:00Z">
        <w:r w:rsidR="00EC131C" w:rsidDel="00F914A8">
          <w:rPr>
            <w:rFonts w:ascii="Verdana" w:hAnsi="Verdana"/>
          </w:rPr>
          <w:delText>”</w:delText>
        </w:r>
      </w:del>
      <w:r w:rsidRPr="001856A7">
        <w:rPr>
          <w:rFonts w:ascii="Verdana" w:hAnsi="Verdana"/>
        </w:rPr>
        <w:t xml:space="preserve"> and hit enter.</w:t>
      </w:r>
    </w:p>
    <w:p w14:paraId="3F2DFFDB" w14:textId="53BD04D9" w:rsidR="00A14359" w:rsidRPr="001856A7" w:rsidRDefault="00313692" w:rsidP="00A14359">
      <w:pPr>
        <w:pStyle w:val="ListParagraph"/>
        <w:rPr>
          <w:rFonts w:ascii="Verdana" w:hAnsi="Verdana"/>
        </w:rPr>
      </w:pPr>
      <w:r>
        <w:rPr>
          <w:rFonts w:ascii="Verdana" w:hAnsi="Verdana"/>
          <w:noProof/>
        </w:rPr>
        <w:drawing>
          <wp:anchor distT="0" distB="0" distL="114300" distR="114300" simplePos="0" relativeHeight="251662336" behindDoc="0" locked="0" layoutInCell="1" allowOverlap="1" wp14:anchorId="711C65B7" wp14:editId="66D48112">
            <wp:simplePos x="0" y="0"/>
            <wp:positionH relativeFrom="column">
              <wp:posOffset>737235</wp:posOffset>
            </wp:positionH>
            <wp:positionV relativeFrom="paragraph">
              <wp:posOffset>180340</wp:posOffset>
            </wp:positionV>
            <wp:extent cx="5943600" cy="2032000"/>
            <wp:effectExtent l="76200" t="76200" r="152400" b="152400"/>
            <wp:wrapSquare wrapText="bothSides"/>
            <wp:docPr id="5" name="Picture 5" descr="../Desktop/Screen%20Shot%202018-04-03%20at%202.43.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4-03%20at%202.43.05%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32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del w:id="108" w:author="Vroom, Matthew" w:date="2018-04-28T18:12:00Z">
        <w:r w:rsidR="003A4F93" w:rsidDel="006A5436">
          <w:rPr>
            <w:rFonts w:ascii="Verdana" w:hAnsi="Verdana"/>
            <w:noProof/>
            <w:rPrChange w:id="109" w:author="Unknown">
              <w:rPr>
                <w:noProof/>
              </w:rPr>
            </w:rPrChange>
          </w:rPr>
          <mc:AlternateContent>
            <mc:Choice Requires="wps">
              <w:drawing>
                <wp:anchor distT="0" distB="0" distL="114300" distR="114300" simplePos="0" relativeHeight="251660288" behindDoc="0" locked="0" layoutInCell="1" allowOverlap="1" wp14:anchorId="7984A60A" wp14:editId="156FDB5E">
                  <wp:simplePos x="0" y="0"/>
                  <wp:positionH relativeFrom="column">
                    <wp:posOffset>-62230</wp:posOffset>
                  </wp:positionH>
                  <wp:positionV relativeFrom="paragraph">
                    <wp:posOffset>1386205</wp:posOffset>
                  </wp:positionV>
                  <wp:extent cx="800100" cy="228600"/>
                  <wp:effectExtent l="0" t="0" r="88900" b="101600"/>
                  <wp:wrapNone/>
                  <wp:docPr id="10" name="Straight Arrow Connector 10"/>
                  <wp:cNvGraphicFramePr/>
                  <a:graphic xmlns:a="http://schemas.openxmlformats.org/drawingml/2006/main">
                    <a:graphicData uri="http://schemas.microsoft.com/office/word/2010/wordprocessingShape">
                      <wps:wsp>
                        <wps:cNvCnPr/>
                        <wps:spPr>
                          <a:xfrm>
                            <a:off x="0" y="0"/>
                            <a:ext cx="80010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F48558" id="Straight_x0020_Arrow_x0020_Connector_x0020_10" o:spid="_x0000_s1026" type="#_x0000_t32" style="position:absolute;margin-left:-4.9pt;margin-top:109.15pt;width:63pt;height:1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" strokecolor="black [3213]" strokeweight=".5pt">
                  <v:stroke endarrow="block" joinstyle="miter"/>
                </v:shape>
              </w:pict>
            </mc:Fallback>
          </mc:AlternateContent>
        </w:r>
      </w:del>
    </w:p>
    <w:p w14:paraId="430A76E5" w14:textId="15B30FE4" w:rsidR="001856A7" w:rsidRPr="001856A7" w:rsidRDefault="006A5436" w:rsidP="001856A7">
      <w:pPr>
        <w:pStyle w:val="ListParagraph"/>
        <w:rPr>
          <w:rFonts w:ascii="Verdana" w:hAnsi="Verdana"/>
        </w:rPr>
      </w:pPr>
      <w:ins w:id="110" w:author="Vroom, Matthew" w:date="2018-04-28T18:13:00Z">
        <w:r>
          <w:rPr>
            <w:rFonts w:ascii="Verdana" w:hAnsi="Verdana"/>
            <w:noProof/>
            <w:rPrChange w:id="111" w:author="Unknown">
              <w:rPr>
                <w:noProof/>
              </w:rPr>
            </w:rPrChange>
          </w:rPr>
          <mc:AlternateContent>
            <mc:Choice Requires="wps">
              <w:drawing>
                <wp:anchor distT="0" distB="0" distL="114300" distR="114300" simplePos="0" relativeHeight="251664384" behindDoc="0" locked="0" layoutInCell="1" allowOverlap="1" wp14:anchorId="117553EE" wp14:editId="22068D0F">
                  <wp:simplePos x="0" y="0"/>
                  <wp:positionH relativeFrom="column">
                    <wp:posOffset>851535</wp:posOffset>
                  </wp:positionH>
                  <wp:positionV relativeFrom="paragraph">
                    <wp:posOffset>1597025</wp:posOffset>
                  </wp:positionV>
                  <wp:extent cx="1829435" cy="228600"/>
                  <wp:effectExtent l="0" t="0" r="24765" b="25400"/>
                  <wp:wrapThrough wrapText="bothSides">
                    <wp:wrapPolygon edited="0">
                      <wp:start x="0" y="0"/>
                      <wp:lineTo x="0" y="21600"/>
                      <wp:lineTo x="21593" y="21600"/>
                      <wp:lineTo x="21593" y="0"/>
                      <wp:lineTo x="0" y="0"/>
                    </wp:wrapPolygon>
                  </wp:wrapThrough>
                  <wp:docPr id="1" name="Rectangle 1"/>
                  <wp:cNvGraphicFramePr/>
                  <a:graphic xmlns:a="http://schemas.openxmlformats.org/drawingml/2006/main">
                    <a:graphicData uri="http://schemas.microsoft.com/office/word/2010/wordprocessingShape">
                      <wps:wsp>
                        <wps:cNvSpPr/>
                        <wps:spPr>
                          <a:xfrm>
                            <a:off x="0" y="0"/>
                            <a:ext cx="1829435" cy="2286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72CDFD" id="Rectangle_x0020_1" o:spid="_x0000_s1026" style="position:absolute;margin-left:67.05pt;margin-top:125.75pt;width:144.05pt;height:1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" fillcolor="red" strokecolor="#1f3763 [1604]" strokeweight="1pt">
                  <w10:wrap type="through"/>
                </v:rect>
              </w:pict>
            </mc:Fallback>
          </mc:AlternateContent>
        </w:r>
      </w:ins>
    </w:p>
    <w:p w14:paraId="3BBEB72E" w14:textId="7B6E78A7" w:rsidR="00ED48B0" w:rsidRDefault="00ED48B0" w:rsidP="00586E4C">
      <w:pPr>
        <w:pStyle w:val="ListParagraph"/>
        <w:numPr>
          <w:ilvl w:val="0"/>
          <w:numId w:val="3"/>
        </w:numPr>
        <w:rPr>
          <w:rFonts w:ascii="Verdana" w:hAnsi="Verdana"/>
        </w:rPr>
      </w:pPr>
      <w:r w:rsidRPr="001856A7">
        <w:rPr>
          <w:rFonts w:ascii="Verdana" w:hAnsi="Verdana"/>
        </w:rPr>
        <w:t>On the new page, scroll down until you come across the section of the table that mentions minimum</w:t>
      </w:r>
      <w:r w:rsidR="00A14359">
        <w:rPr>
          <w:rFonts w:ascii="Verdana" w:hAnsi="Verdana"/>
        </w:rPr>
        <w:t xml:space="preserve"> cold hardiness</w:t>
      </w:r>
      <w:r w:rsidRPr="001856A7">
        <w:rPr>
          <w:rFonts w:ascii="Verdana" w:hAnsi="Verdana"/>
        </w:rPr>
        <w:t xml:space="preserve"> and maximum zone</w:t>
      </w:r>
    </w:p>
    <w:p w14:paraId="09067935" w14:textId="03D697CD" w:rsidR="00A14359" w:rsidRPr="001856A7" w:rsidRDefault="00A14359" w:rsidP="00A14359">
      <w:pPr>
        <w:pStyle w:val="ListParagraph"/>
        <w:rPr>
          <w:rFonts w:ascii="Verdana" w:hAnsi="Verdana"/>
        </w:rPr>
      </w:pPr>
      <w:r>
        <w:rPr>
          <w:rFonts w:ascii="Verdana" w:hAnsi="Verdana"/>
          <w:noProof/>
        </w:rPr>
        <w:drawing>
          <wp:inline distT="0" distB="0" distL="0" distR="0" wp14:anchorId="26986A8A" wp14:editId="5155D5DB">
            <wp:extent cx="5943600" cy="1562100"/>
            <wp:effectExtent l="76200" t="76200" r="152400" b="165100"/>
            <wp:docPr id="6" name="Picture 6" descr="../Desktop/Screen%20Shot%202018-04-03%20at%202.44.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4-03%20at%202.44.13%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376EEF" w14:textId="77777777" w:rsidR="001856A7" w:rsidRPr="001856A7" w:rsidRDefault="001856A7" w:rsidP="001856A7">
      <w:pPr>
        <w:rPr>
          <w:rFonts w:ascii="Verdana" w:hAnsi="Verdana"/>
        </w:rPr>
      </w:pPr>
    </w:p>
    <w:p w14:paraId="03801878" w14:textId="77777777" w:rsidR="001856A7" w:rsidRPr="001856A7" w:rsidRDefault="001856A7" w:rsidP="001856A7">
      <w:pPr>
        <w:pStyle w:val="ListParagraph"/>
        <w:rPr>
          <w:rFonts w:ascii="Verdana" w:hAnsi="Verdana"/>
        </w:rPr>
      </w:pPr>
    </w:p>
    <w:p w14:paraId="1E862698" w14:textId="2FB2AFB2" w:rsidR="00ED48B0" w:rsidRDefault="00ED48B0" w:rsidP="00586E4C">
      <w:pPr>
        <w:pStyle w:val="ListParagraph"/>
        <w:numPr>
          <w:ilvl w:val="0"/>
          <w:numId w:val="3"/>
        </w:numPr>
        <w:rPr>
          <w:rFonts w:ascii="Verdana" w:hAnsi="Verdana"/>
        </w:rPr>
      </w:pPr>
      <w:r w:rsidRPr="001856A7">
        <w:rPr>
          <w:rFonts w:ascii="Verdana" w:hAnsi="Verdana"/>
        </w:rPr>
        <w:t>Compare your previously recorded zone with the minimum</w:t>
      </w:r>
      <w:r w:rsidR="00EC131C">
        <w:rPr>
          <w:rFonts w:ascii="Verdana" w:hAnsi="Verdana"/>
        </w:rPr>
        <w:t xml:space="preserve"> cold hardiness</w:t>
      </w:r>
      <w:r w:rsidRPr="001856A7">
        <w:rPr>
          <w:rFonts w:ascii="Verdana" w:hAnsi="Verdana"/>
        </w:rPr>
        <w:t xml:space="preserve"> and maximum zone recommendations. </w:t>
      </w:r>
    </w:p>
    <w:p w14:paraId="7630AC6D" w14:textId="77777777" w:rsidR="00A14359" w:rsidRDefault="00A14359" w:rsidP="00A14359">
      <w:pPr>
        <w:rPr>
          <w:rFonts w:ascii="Verdana" w:hAnsi="Verdana"/>
        </w:rPr>
      </w:pPr>
    </w:p>
    <w:p w14:paraId="5BD1E65C" w14:textId="77777777" w:rsidR="00A14359" w:rsidRPr="00A14359" w:rsidRDefault="00A14359" w:rsidP="00A14359">
      <w:pPr>
        <w:rPr>
          <w:rFonts w:ascii="Verdana" w:hAnsi="Verdana"/>
        </w:rPr>
      </w:pPr>
    </w:p>
    <w:p w14:paraId="4453C510" w14:textId="77777777" w:rsidR="00A14359" w:rsidRPr="00A14359" w:rsidRDefault="00A14359" w:rsidP="00A14359">
      <w:pPr>
        <w:rPr>
          <w:rFonts w:ascii="Verdana" w:hAnsi="Verdana"/>
        </w:rPr>
      </w:pPr>
    </w:p>
    <w:p w14:paraId="44FEB64E" w14:textId="3C0D2899" w:rsidR="00352824" w:rsidRPr="00352824" w:rsidRDefault="00352824" w:rsidP="00352824">
      <w:pPr>
        <w:pStyle w:val="ListParagraph"/>
        <w:numPr>
          <w:ilvl w:val="0"/>
          <w:numId w:val="3"/>
        </w:numPr>
        <w:rPr>
          <w:rFonts w:ascii="Verdana" w:hAnsi="Verdana"/>
        </w:rPr>
      </w:pPr>
      <w:r>
        <w:rPr>
          <w:rFonts w:ascii="Verdana" w:hAnsi="Verdana"/>
        </w:rPr>
        <w:t>If there are no minimum and/or maximum zones, note the region recommended for growing.</w:t>
      </w:r>
    </w:p>
    <w:p w14:paraId="58D78938" w14:textId="5FDB514B" w:rsidR="001856A7" w:rsidRPr="001856A7" w:rsidRDefault="009D451E" w:rsidP="001856A7">
      <w:pPr>
        <w:pStyle w:val="ListParagraph"/>
        <w:rPr>
          <w:rFonts w:ascii="Verdana" w:hAnsi="Verdana"/>
        </w:rPr>
      </w:pPr>
      <w:r>
        <w:rPr>
          <w:rFonts w:ascii="Verdana" w:hAnsi="Verdana"/>
          <w:noProof/>
        </w:rPr>
        <w:drawing>
          <wp:anchor distT="0" distB="0" distL="114300" distR="114300" simplePos="0" relativeHeight="251663360" behindDoc="0" locked="0" layoutInCell="1" allowOverlap="1" wp14:anchorId="1C32C599" wp14:editId="39107F26">
            <wp:simplePos x="0" y="0"/>
            <wp:positionH relativeFrom="column">
              <wp:posOffset>1995170</wp:posOffset>
            </wp:positionH>
            <wp:positionV relativeFrom="paragraph">
              <wp:posOffset>104140</wp:posOffset>
            </wp:positionV>
            <wp:extent cx="1244600" cy="584200"/>
            <wp:effectExtent l="76200" t="76200" r="152400" b="152400"/>
            <wp:wrapSquare wrapText="bothSides"/>
            <wp:docPr id="7" name="Picture 7" descr="../Desktop/Screen%20Shot%202018-04-03%20at%202.44.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04-03%20at%202.44.53%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4600" cy="584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89A7E1B" w14:textId="77777777" w:rsidR="001F49A1" w:rsidRDefault="001F49A1">
      <w:pPr>
        <w:pStyle w:val="ListParagraph"/>
        <w:rPr>
          <w:ins w:id="112" w:author="Vroom, Matthew" w:date="2018-04-28T18:03:00Z"/>
          <w:rFonts w:ascii="Verdana" w:hAnsi="Verdana"/>
        </w:rPr>
        <w:pPrChange w:id="113" w:author="Vroom, Matthew" w:date="2018-04-28T18:03:00Z">
          <w:pPr>
            <w:pStyle w:val="ListParagraph"/>
            <w:numPr>
              <w:numId w:val="3"/>
            </w:numPr>
            <w:ind w:hanging="360"/>
          </w:pPr>
        </w:pPrChange>
      </w:pPr>
    </w:p>
    <w:p w14:paraId="7D7FCD27" w14:textId="77777777" w:rsidR="00313692" w:rsidRDefault="00313692">
      <w:pPr>
        <w:pStyle w:val="ListParagraph"/>
        <w:rPr>
          <w:ins w:id="114" w:author="Vroom, Matthew" w:date="2018-04-28T18:09:00Z"/>
          <w:rFonts w:ascii="Verdana" w:hAnsi="Verdana"/>
        </w:rPr>
        <w:pPrChange w:id="115" w:author="Vroom, Matthew" w:date="2018-04-28T18:09:00Z">
          <w:pPr>
            <w:pStyle w:val="ListParagraph"/>
            <w:numPr>
              <w:numId w:val="3"/>
            </w:numPr>
            <w:ind w:hanging="360"/>
          </w:pPr>
        </w:pPrChange>
      </w:pPr>
    </w:p>
    <w:p w14:paraId="2AEE4FCC" w14:textId="77777777" w:rsidR="00313692" w:rsidRDefault="00313692">
      <w:pPr>
        <w:pStyle w:val="ListParagraph"/>
        <w:rPr>
          <w:ins w:id="116" w:author="Vroom, Matthew" w:date="2018-04-28T18:09:00Z"/>
          <w:rFonts w:ascii="Verdana" w:hAnsi="Verdana"/>
        </w:rPr>
        <w:pPrChange w:id="117" w:author="Vroom, Matthew" w:date="2018-04-28T18:09:00Z">
          <w:pPr>
            <w:pStyle w:val="ListParagraph"/>
            <w:numPr>
              <w:numId w:val="3"/>
            </w:numPr>
            <w:ind w:hanging="360"/>
          </w:pPr>
        </w:pPrChange>
      </w:pPr>
    </w:p>
    <w:p w14:paraId="48EA946B" w14:textId="77777777" w:rsidR="009D451E" w:rsidRDefault="009D451E">
      <w:pPr>
        <w:pStyle w:val="ListParagraph"/>
        <w:rPr>
          <w:ins w:id="118" w:author="Vroom, Matthew" w:date="2018-04-28T18:12:00Z"/>
          <w:rFonts w:ascii="Verdana" w:hAnsi="Verdana"/>
        </w:rPr>
        <w:pPrChange w:id="119" w:author="Vroom, Matthew" w:date="2018-04-28T18:12:00Z">
          <w:pPr>
            <w:pStyle w:val="ListParagraph"/>
            <w:numPr>
              <w:numId w:val="3"/>
            </w:numPr>
            <w:ind w:hanging="360"/>
          </w:pPr>
        </w:pPrChange>
      </w:pPr>
    </w:p>
    <w:p w14:paraId="1B83689E" w14:textId="721E8D8E" w:rsidR="00734208" w:rsidRPr="001856A7" w:rsidRDefault="00ED48B0" w:rsidP="001F49A1">
      <w:pPr>
        <w:pStyle w:val="ListParagraph"/>
        <w:numPr>
          <w:ilvl w:val="0"/>
          <w:numId w:val="3"/>
        </w:numPr>
        <w:rPr>
          <w:rFonts w:ascii="Verdana" w:hAnsi="Verdana"/>
        </w:rPr>
      </w:pPr>
      <w:r w:rsidRPr="001856A7">
        <w:rPr>
          <w:rFonts w:ascii="Verdana" w:hAnsi="Verdana"/>
        </w:rPr>
        <w:t xml:space="preserve">Does your zone fall in between the recommended zone? </w:t>
      </w:r>
      <w:r w:rsidR="0045319C" w:rsidRPr="001856A7">
        <w:rPr>
          <w:rFonts w:ascii="Verdana" w:hAnsi="Verdana"/>
        </w:rPr>
        <w:t>If so you are able to plant and grow your cactus in the region you researched!</w:t>
      </w:r>
    </w:p>
    <w:sectPr w:rsidR="00734208" w:rsidRPr="001856A7" w:rsidSect="00E84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1C2F98"/>
    <w:multiLevelType w:val="hybridMultilevel"/>
    <w:tmpl w:val="28046E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BB30A9"/>
    <w:multiLevelType w:val="hybridMultilevel"/>
    <w:tmpl w:val="063C739A"/>
    <w:lvl w:ilvl="0" w:tplc="0409000F">
      <w:start w:val="1"/>
      <w:numFmt w:val="decimal"/>
      <w:lvlText w:val="%1."/>
      <w:lvlJc w:val="left"/>
      <w:pPr>
        <w:ind w:left="5460" w:hanging="360"/>
      </w:pPr>
    </w:lvl>
    <w:lvl w:ilvl="1" w:tplc="04090019" w:tentative="1">
      <w:start w:val="1"/>
      <w:numFmt w:val="lowerLetter"/>
      <w:lvlText w:val="%2."/>
      <w:lvlJc w:val="left"/>
      <w:pPr>
        <w:ind w:left="6180" w:hanging="360"/>
      </w:pPr>
    </w:lvl>
    <w:lvl w:ilvl="2" w:tplc="0409001B" w:tentative="1">
      <w:start w:val="1"/>
      <w:numFmt w:val="lowerRoman"/>
      <w:lvlText w:val="%3."/>
      <w:lvlJc w:val="right"/>
      <w:pPr>
        <w:ind w:left="6900" w:hanging="180"/>
      </w:pPr>
    </w:lvl>
    <w:lvl w:ilvl="3" w:tplc="0409000F" w:tentative="1">
      <w:start w:val="1"/>
      <w:numFmt w:val="decimal"/>
      <w:lvlText w:val="%4."/>
      <w:lvlJc w:val="left"/>
      <w:pPr>
        <w:ind w:left="7620" w:hanging="360"/>
      </w:pPr>
    </w:lvl>
    <w:lvl w:ilvl="4" w:tplc="04090019" w:tentative="1">
      <w:start w:val="1"/>
      <w:numFmt w:val="lowerLetter"/>
      <w:lvlText w:val="%5."/>
      <w:lvlJc w:val="left"/>
      <w:pPr>
        <w:ind w:left="8340" w:hanging="360"/>
      </w:pPr>
    </w:lvl>
    <w:lvl w:ilvl="5" w:tplc="0409001B" w:tentative="1">
      <w:start w:val="1"/>
      <w:numFmt w:val="lowerRoman"/>
      <w:lvlText w:val="%6."/>
      <w:lvlJc w:val="right"/>
      <w:pPr>
        <w:ind w:left="9060" w:hanging="180"/>
      </w:pPr>
    </w:lvl>
    <w:lvl w:ilvl="6" w:tplc="0409000F" w:tentative="1">
      <w:start w:val="1"/>
      <w:numFmt w:val="decimal"/>
      <w:lvlText w:val="%7."/>
      <w:lvlJc w:val="left"/>
      <w:pPr>
        <w:ind w:left="9780" w:hanging="360"/>
      </w:pPr>
    </w:lvl>
    <w:lvl w:ilvl="7" w:tplc="04090019" w:tentative="1">
      <w:start w:val="1"/>
      <w:numFmt w:val="lowerLetter"/>
      <w:lvlText w:val="%8."/>
      <w:lvlJc w:val="left"/>
      <w:pPr>
        <w:ind w:left="10500" w:hanging="360"/>
      </w:pPr>
    </w:lvl>
    <w:lvl w:ilvl="8" w:tplc="0409001B" w:tentative="1">
      <w:start w:val="1"/>
      <w:numFmt w:val="lowerRoman"/>
      <w:lvlText w:val="%9."/>
      <w:lvlJc w:val="right"/>
      <w:pPr>
        <w:ind w:left="11220" w:hanging="180"/>
      </w:pPr>
    </w:lvl>
  </w:abstractNum>
  <w:abstractNum w:abstractNumId="2">
    <w:nsid w:val="7BD15A24"/>
    <w:multiLevelType w:val="hybridMultilevel"/>
    <w:tmpl w:val="DEF86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room, Matthew">
    <w15:presenceInfo w15:providerId="None" w15:userId="Vroom, 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E4C"/>
    <w:rsid w:val="001856A7"/>
    <w:rsid w:val="001F49A1"/>
    <w:rsid w:val="00313692"/>
    <w:rsid w:val="00352824"/>
    <w:rsid w:val="003A4F93"/>
    <w:rsid w:val="0045319C"/>
    <w:rsid w:val="004E79FE"/>
    <w:rsid w:val="00586E4C"/>
    <w:rsid w:val="00642A35"/>
    <w:rsid w:val="00682A2F"/>
    <w:rsid w:val="006A5436"/>
    <w:rsid w:val="006B0A44"/>
    <w:rsid w:val="00734208"/>
    <w:rsid w:val="008C5BF7"/>
    <w:rsid w:val="009B013D"/>
    <w:rsid w:val="009D451E"/>
    <w:rsid w:val="00A14359"/>
    <w:rsid w:val="00C03BAF"/>
    <w:rsid w:val="00C041E1"/>
    <w:rsid w:val="00C31BBA"/>
    <w:rsid w:val="00E84A63"/>
    <w:rsid w:val="00EC131C"/>
    <w:rsid w:val="00ED48B0"/>
    <w:rsid w:val="00F10F16"/>
    <w:rsid w:val="00F91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498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E4C"/>
    <w:pPr>
      <w:ind w:left="720"/>
      <w:contextualSpacing/>
    </w:pPr>
  </w:style>
  <w:style w:type="character" w:styleId="Hyperlink">
    <w:name w:val="Hyperlink"/>
    <w:basedOn w:val="DefaultParagraphFont"/>
    <w:uiPriority w:val="99"/>
    <w:unhideWhenUsed/>
    <w:rsid w:val="00586E4C"/>
    <w:rPr>
      <w:color w:val="0563C1" w:themeColor="hyperlink"/>
      <w:u w:val="single"/>
    </w:rPr>
  </w:style>
  <w:style w:type="paragraph" w:styleId="BalloonText">
    <w:name w:val="Balloon Text"/>
    <w:basedOn w:val="Normal"/>
    <w:link w:val="BalloonTextChar"/>
    <w:uiPriority w:val="99"/>
    <w:semiHidden/>
    <w:unhideWhenUsed/>
    <w:rsid w:val="001F49A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49A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975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arden.org/nga/zipzone/" TargetMode="External"/><Relationship Id="rId6" Type="http://schemas.openxmlformats.org/officeDocument/2006/relationships/hyperlink" Target="https://garden.org/nga/zipzon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931</Words>
  <Characters>5307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Vroom, Matthew</cp:lastModifiedBy>
  <cp:revision>12</cp:revision>
  <dcterms:created xsi:type="dcterms:W3CDTF">2018-03-27T18:10:00Z</dcterms:created>
  <dcterms:modified xsi:type="dcterms:W3CDTF">2018-04-28T22:40:00Z</dcterms:modified>
</cp:coreProperties>
</file>