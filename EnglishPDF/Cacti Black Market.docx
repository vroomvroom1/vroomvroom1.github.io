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C7DEBF0" w14:textId="77777777" w:rsidR="00F947AC" w:rsidRPr="00F947AC" w:rsidRDefault="00F947AC" w:rsidP="00830A61">
      <w:pPr>
        <w:jc w:val="center"/>
        <w:rPr>
          <w:rFonts w:ascii="Times New Roman" w:hAnsi="Times New Roman" w:cs="Times New Roman"/>
          <w:u w:val="single"/>
        </w:rPr>
      </w:pPr>
    </w:p>
    <w:p w14:paraId="65D13425" w14:textId="77777777" w:rsidR="00F947AC" w:rsidRDefault="00F947AC" w:rsidP="00830A61">
      <w:pPr>
        <w:jc w:val="center"/>
        <w:rPr>
          <w:rFonts w:ascii="Verdana" w:hAnsi="Verdana" w:cs="Times New Roman"/>
          <w:sz w:val="36"/>
          <w:szCs w:val="36"/>
          <w:u w:val="single"/>
        </w:rPr>
      </w:pPr>
    </w:p>
    <w:p w14:paraId="25CA671B" w14:textId="77777777" w:rsidR="00F947AC" w:rsidRDefault="00F947AC" w:rsidP="00830A61">
      <w:pPr>
        <w:jc w:val="center"/>
        <w:rPr>
          <w:rFonts w:ascii="Verdana" w:hAnsi="Verdana" w:cs="Times New Roman"/>
          <w:sz w:val="36"/>
          <w:szCs w:val="36"/>
          <w:u w:val="single"/>
        </w:rPr>
      </w:pPr>
    </w:p>
    <w:p w14:paraId="5FF2DEE3" w14:textId="77777777" w:rsidR="00F947AC" w:rsidRDefault="00F947AC" w:rsidP="00830A61">
      <w:pPr>
        <w:jc w:val="center"/>
        <w:rPr>
          <w:rFonts w:ascii="Verdana" w:hAnsi="Verdana" w:cs="Times New Roman"/>
          <w:sz w:val="36"/>
          <w:szCs w:val="36"/>
          <w:u w:val="single"/>
        </w:rPr>
      </w:pPr>
    </w:p>
    <w:p w14:paraId="035D9AB6" w14:textId="77777777" w:rsidR="00F947AC" w:rsidRDefault="00F947AC" w:rsidP="00830A61">
      <w:pPr>
        <w:jc w:val="center"/>
        <w:rPr>
          <w:rFonts w:ascii="Verdana" w:hAnsi="Verdana" w:cs="Times New Roman"/>
          <w:sz w:val="36"/>
          <w:szCs w:val="36"/>
          <w:u w:val="single"/>
        </w:rPr>
      </w:pPr>
    </w:p>
    <w:p w14:paraId="3904EF57" w14:textId="77777777" w:rsidR="00F947AC" w:rsidRDefault="00F947AC" w:rsidP="00830A61">
      <w:pPr>
        <w:jc w:val="center"/>
        <w:rPr>
          <w:rFonts w:ascii="Verdana" w:hAnsi="Verdana" w:cs="Times New Roman"/>
          <w:sz w:val="36"/>
          <w:szCs w:val="36"/>
          <w:u w:val="single"/>
        </w:rPr>
      </w:pPr>
    </w:p>
    <w:p w14:paraId="0D5EB16D" w14:textId="77777777" w:rsidR="00F947AC" w:rsidRDefault="00F947AC" w:rsidP="00830A61">
      <w:pPr>
        <w:jc w:val="center"/>
        <w:rPr>
          <w:rFonts w:ascii="Verdana" w:hAnsi="Verdana" w:cs="Times New Roman"/>
          <w:sz w:val="36"/>
          <w:szCs w:val="36"/>
          <w:u w:val="single"/>
        </w:rPr>
      </w:pPr>
    </w:p>
    <w:p w14:paraId="04C96DC1" w14:textId="77777777" w:rsidR="00F947AC" w:rsidRDefault="00F947AC" w:rsidP="00830A61">
      <w:pPr>
        <w:jc w:val="center"/>
        <w:rPr>
          <w:rFonts w:ascii="Verdana" w:hAnsi="Verdana" w:cs="Times New Roman"/>
          <w:sz w:val="36"/>
          <w:szCs w:val="36"/>
          <w:u w:val="single"/>
        </w:rPr>
      </w:pPr>
    </w:p>
    <w:p w14:paraId="3E843FB5" w14:textId="77777777" w:rsidR="00F947AC" w:rsidRDefault="00F947AC" w:rsidP="00830A61">
      <w:pPr>
        <w:jc w:val="center"/>
        <w:rPr>
          <w:rFonts w:ascii="Verdana" w:hAnsi="Verdana" w:cs="Times New Roman"/>
          <w:sz w:val="36"/>
          <w:szCs w:val="36"/>
          <w:u w:val="single"/>
        </w:rPr>
      </w:pPr>
    </w:p>
    <w:p w14:paraId="728CDE3D" w14:textId="77777777" w:rsidR="00F947AC" w:rsidRDefault="00F947AC" w:rsidP="00830A61">
      <w:pPr>
        <w:jc w:val="center"/>
        <w:rPr>
          <w:rFonts w:ascii="Verdana" w:hAnsi="Verdana" w:cs="Times New Roman"/>
          <w:sz w:val="36"/>
          <w:szCs w:val="36"/>
          <w:u w:val="single"/>
        </w:rPr>
      </w:pPr>
    </w:p>
    <w:p w14:paraId="2136C20C" w14:textId="3442140E" w:rsidR="00F947AC" w:rsidRDefault="007D7C86" w:rsidP="00830A61">
      <w:pPr>
        <w:jc w:val="center"/>
        <w:rPr>
          <w:rFonts w:ascii="Times New Roman" w:hAnsi="Times New Roman" w:cs="Times New Roman"/>
          <w:sz w:val="32"/>
          <w:szCs w:val="32"/>
        </w:rPr>
      </w:pPr>
      <w:r w:rsidRPr="004824FA">
        <w:rPr>
          <w:rFonts w:ascii="Times New Roman" w:hAnsi="Times New Roman" w:cs="Times New Roman"/>
          <w:sz w:val="32"/>
          <w:szCs w:val="32"/>
        </w:rPr>
        <w:t>The Emerging Black Market of Cacti</w:t>
      </w:r>
    </w:p>
    <w:p w14:paraId="6136360A" w14:textId="451299C0" w:rsidR="004824FA" w:rsidRDefault="0063719C" w:rsidP="00830A61">
      <w:pPr>
        <w:jc w:val="center"/>
        <w:rPr>
          <w:rFonts w:ascii="Times New Roman" w:hAnsi="Times New Roman" w:cs="Times New Roman"/>
          <w:sz w:val="32"/>
          <w:szCs w:val="32"/>
        </w:rPr>
      </w:pPr>
      <w:r>
        <w:rPr>
          <w:rFonts w:ascii="Times New Roman" w:hAnsi="Times New Roman" w:cs="Times New Roman"/>
          <w:sz w:val="32"/>
          <w:szCs w:val="32"/>
        </w:rPr>
        <w:t>3/1/17</w:t>
      </w:r>
    </w:p>
    <w:p w14:paraId="53B8927B" w14:textId="6AD85571" w:rsidR="004828E3" w:rsidRPr="004824FA" w:rsidRDefault="004828E3" w:rsidP="00830A61">
      <w:pPr>
        <w:jc w:val="center"/>
        <w:rPr>
          <w:rFonts w:ascii="Times New Roman" w:hAnsi="Times New Roman" w:cs="Times New Roman"/>
          <w:sz w:val="32"/>
          <w:szCs w:val="32"/>
        </w:rPr>
      </w:pPr>
      <w:r>
        <w:rPr>
          <w:rFonts w:ascii="Times New Roman" w:hAnsi="Times New Roman" w:cs="Times New Roman"/>
          <w:sz w:val="32"/>
          <w:szCs w:val="32"/>
        </w:rPr>
        <w:t>NPCC</w:t>
      </w:r>
    </w:p>
    <w:p w14:paraId="4CBF11D0" w14:textId="77777777" w:rsidR="00F947AC" w:rsidRDefault="00F947AC" w:rsidP="00830A61">
      <w:pPr>
        <w:jc w:val="center"/>
        <w:rPr>
          <w:rFonts w:ascii="Verdana" w:hAnsi="Verdana" w:cs="Times New Roman"/>
          <w:sz w:val="36"/>
          <w:szCs w:val="36"/>
          <w:u w:val="single"/>
        </w:rPr>
      </w:pPr>
    </w:p>
    <w:p w14:paraId="591B2F07" w14:textId="77777777" w:rsidR="00F947AC" w:rsidRDefault="00F947AC" w:rsidP="00830A61">
      <w:pPr>
        <w:jc w:val="center"/>
        <w:rPr>
          <w:rFonts w:ascii="Verdana" w:hAnsi="Verdana" w:cs="Times New Roman"/>
          <w:sz w:val="36"/>
          <w:szCs w:val="36"/>
          <w:u w:val="single"/>
        </w:rPr>
      </w:pPr>
    </w:p>
    <w:p w14:paraId="02E810EA" w14:textId="77777777" w:rsidR="00F947AC" w:rsidRDefault="00F947AC" w:rsidP="00830A61">
      <w:pPr>
        <w:jc w:val="center"/>
        <w:rPr>
          <w:rFonts w:ascii="Verdana" w:hAnsi="Verdana" w:cs="Times New Roman"/>
          <w:sz w:val="36"/>
          <w:szCs w:val="36"/>
          <w:u w:val="single"/>
        </w:rPr>
      </w:pPr>
    </w:p>
    <w:p w14:paraId="1BDD8DAB" w14:textId="77777777" w:rsidR="00F947AC" w:rsidRDefault="00F947AC" w:rsidP="00830A61">
      <w:pPr>
        <w:jc w:val="center"/>
        <w:rPr>
          <w:rFonts w:ascii="Verdana" w:hAnsi="Verdana" w:cs="Times New Roman"/>
          <w:sz w:val="36"/>
          <w:szCs w:val="36"/>
          <w:u w:val="single"/>
        </w:rPr>
      </w:pPr>
    </w:p>
    <w:p w14:paraId="1D90967E" w14:textId="77777777" w:rsidR="00F947AC" w:rsidRDefault="00F947AC" w:rsidP="00830A61">
      <w:pPr>
        <w:jc w:val="center"/>
        <w:rPr>
          <w:rFonts w:ascii="Verdana" w:hAnsi="Verdana" w:cs="Times New Roman"/>
          <w:sz w:val="36"/>
          <w:szCs w:val="36"/>
          <w:u w:val="single"/>
        </w:rPr>
      </w:pPr>
    </w:p>
    <w:p w14:paraId="4EEA212F" w14:textId="77777777" w:rsidR="00F947AC" w:rsidRDefault="00F947AC" w:rsidP="00830A61">
      <w:pPr>
        <w:jc w:val="center"/>
        <w:rPr>
          <w:rFonts w:ascii="Verdana" w:hAnsi="Verdana" w:cs="Times New Roman"/>
          <w:sz w:val="36"/>
          <w:szCs w:val="36"/>
          <w:u w:val="single"/>
        </w:rPr>
      </w:pPr>
    </w:p>
    <w:p w14:paraId="0707F7DF" w14:textId="77777777" w:rsidR="00F947AC" w:rsidRDefault="00F947AC" w:rsidP="00830A61">
      <w:pPr>
        <w:jc w:val="center"/>
        <w:rPr>
          <w:rFonts w:ascii="Verdana" w:hAnsi="Verdana" w:cs="Times New Roman"/>
          <w:sz w:val="36"/>
          <w:szCs w:val="36"/>
          <w:u w:val="single"/>
        </w:rPr>
      </w:pPr>
    </w:p>
    <w:p w14:paraId="57BCD9C9" w14:textId="77777777" w:rsidR="00F947AC" w:rsidRDefault="00F947AC" w:rsidP="00830A61">
      <w:pPr>
        <w:jc w:val="center"/>
        <w:rPr>
          <w:rFonts w:ascii="Verdana" w:hAnsi="Verdana" w:cs="Times New Roman"/>
          <w:sz w:val="36"/>
          <w:szCs w:val="36"/>
          <w:u w:val="single"/>
        </w:rPr>
      </w:pPr>
    </w:p>
    <w:p w14:paraId="02FBE192" w14:textId="77777777" w:rsidR="00F947AC" w:rsidRDefault="00F947AC" w:rsidP="00830A61">
      <w:pPr>
        <w:jc w:val="center"/>
        <w:rPr>
          <w:rFonts w:ascii="Verdana" w:hAnsi="Verdana" w:cs="Times New Roman"/>
          <w:sz w:val="36"/>
          <w:szCs w:val="36"/>
          <w:u w:val="single"/>
        </w:rPr>
      </w:pPr>
    </w:p>
    <w:p w14:paraId="14094096" w14:textId="77777777" w:rsidR="00F947AC" w:rsidRDefault="00F947AC" w:rsidP="00830A61">
      <w:pPr>
        <w:jc w:val="center"/>
        <w:rPr>
          <w:rFonts w:ascii="Verdana" w:hAnsi="Verdana" w:cs="Times New Roman"/>
          <w:sz w:val="36"/>
          <w:szCs w:val="36"/>
          <w:u w:val="single"/>
        </w:rPr>
      </w:pPr>
    </w:p>
    <w:p w14:paraId="41FF63DB" w14:textId="77777777" w:rsidR="00F947AC" w:rsidRDefault="00F947AC" w:rsidP="00830A61">
      <w:pPr>
        <w:jc w:val="center"/>
        <w:rPr>
          <w:rFonts w:ascii="Verdana" w:hAnsi="Verdana" w:cs="Times New Roman"/>
          <w:sz w:val="36"/>
          <w:szCs w:val="36"/>
          <w:u w:val="single"/>
        </w:rPr>
      </w:pPr>
    </w:p>
    <w:p w14:paraId="7DA69D39" w14:textId="77777777" w:rsidR="00F947AC" w:rsidRDefault="00F947AC" w:rsidP="00830A61">
      <w:pPr>
        <w:jc w:val="center"/>
        <w:rPr>
          <w:rFonts w:ascii="Verdana" w:hAnsi="Verdana" w:cs="Times New Roman"/>
          <w:sz w:val="36"/>
          <w:szCs w:val="36"/>
          <w:u w:val="single"/>
        </w:rPr>
      </w:pPr>
    </w:p>
    <w:p w14:paraId="7BEA9DA6" w14:textId="77777777" w:rsidR="00F947AC" w:rsidRDefault="00F947AC" w:rsidP="00830A61">
      <w:pPr>
        <w:jc w:val="center"/>
        <w:rPr>
          <w:rFonts w:ascii="Verdana" w:hAnsi="Verdana" w:cs="Times New Roman"/>
          <w:sz w:val="36"/>
          <w:szCs w:val="36"/>
          <w:u w:val="single"/>
        </w:rPr>
      </w:pPr>
    </w:p>
    <w:p w14:paraId="72AED294" w14:textId="77777777" w:rsidR="00F947AC" w:rsidRDefault="00F947AC" w:rsidP="00830A61">
      <w:pPr>
        <w:jc w:val="center"/>
        <w:rPr>
          <w:rFonts w:ascii="Verdana" w:hAnsi="Verdana" w:cs="Times New Roman"/>
          <w:sz w:val="36"/>
          <w:szCs w:val="36"/>
          <w:u w:val="single"/>
        </w:rPr>
      </w:pPr>
    </w:p>
    <w:p w14:paraId="37D1598C" w14:textId="77777777" w:rsidR="00F947AC" w:rsidRDefault="00F947AC" w:rsidP="00830A61">
      <w:pPr>
        <w:jc w:val="center"/>
        <w:rPr>
          <w:rFonts w:ascii="Verdana" w:hAnsi="Verdana" w:cs="Times New Roman"/>
          <w:sz w:val="36"/>
          <w:szCs w:val="36"/>
          <w:u w:val="single"/>
        </w:rPr>
      </w:pPr>
    </w:p>
    <w:p w14:paraId="75652B58" w14:textId="77777777" w:rsidR="00F947AC" w:rsidRDefault="00F947AC" w:rsidP="00830A61">
      <w:pPr>
        <w:jc w:val="center"/>
        <w:rPr>
          <w:rFonts w:ascii="Verdana" w:hAnsi="Verdana" w:cs="Times New Roman"/>
          <w:sz w:val="36"/>
          <w:szCs w:val="36"/>
          <w:u w:val="single"/>
        </w:rPr>
      </w:pPr>
    </w:p>
    <w:p w14:paraId="453CC6DB" w14:textId="77777777" w:rsidR="00F947AC" w:rsidRDefault="00F947AC" w:rsidP="00830A61">
      <w:pPr>
        <w:jc w:val="center"/>
        <w:rPr>
          <w:rFonts w:ascii="Verdana" w:hAnsi="Verdana" w:cs="Times New Roman"/>
          <w:sz w:val="36"/>
          <w:szCs w:val="36"/>
          <w:u w:val="single"/>
        </w:rPr>
      </w:pPr>
    </w:p>
    <w:p w14:paraId="15353076" w14:textId="2014599B" w:rsidR="00E1173C" w:rsidRDefault="00F51E16" w:rsidP="00830A61">
      <w:pPr>
        <w:jc w:val="center"/>
        <w:rPr>
          <w:rFonts w:ascii="Verdana" w:hAnsi="Verdana" w:cs="Times New Roman"/>
          <w:sz w:val="32"/>
          <w:szCs w:val="32"/>
        </w:rPr>
      </w:pPr>
      <w:del w:id="0" w:author="Vroom, Matthew" w:date="2018-04-28T17:31:00Z">
        <w:r w:rsidDel="00C747EF">
          <w:rPr>
            <w:rFonts w:ascii="Verdana" w:hAnsi="Verdana" w:cs="Times New Roman"/>
            <w:sz w:val="32"/>
            <w:szCs w:val="32"/>
          </w:rPr>
          <w:lastRenderedPageBreak/>
          <w:delText>Table of Contents</w:delText>
        </w:r>
      </w:del>
      <w:ins w:id="1" w:author="Vroom, Matthew" w:date="2018-04-28T17:31:00Z">
        <w:r w:rsidR="00C747EF">
          <w:rPr>
            <w:rFonts w:ascii="Verdana" w:hAnsi="Verdana" w:cs="Times New Roman"/>
            <w:sz w:val="32"/>
            <w:szCs w:val="32"/>
          </w:rPr>
          <w:t>Index</w:t>
        </w:r>
      </w:ins>
    </w:p>
    <w:p w14:paraId="6482B3E8" w14:textId="77777777" w:rsidR="00F51E16" w:rsidRDefault="00F51E16" w:rsidP="00F51E16">
      <w:pPr>
        <w:jc w:val="center"/>
        <w:rPr>
          <w:rFonts w:ascii="Verdana" w:hAnsi="Verdana" w:cs="Times New Roman"/>
          <w:sz w:val="32"/>
          <w:szCs w:val="32"/>
        </w:rPr>
      </w:pPr>
    </w:p>
    <w:p w14:paraId="03609EE3" w14:textId="75787DED" w:rsidR="00F51E16" w:rsidRPr="00F51E16" w:rsidRDefault="00F51E16" w:rsidP="00F51E16">
      <w:pPr>
        <w:rPr>
          <w:rFonts w:ascii="Verdana" w:hAnsi="Verdana" w:cs="Times New Roman"/>
          <w:sz w:val="28"/>
          <w:szCs w:val="28"/>
        </w:rPr>
      </w:pPr>
      <w:r>
        <w:rPr>
          <w:rFonts w:ascii="Verdana" w:hAnsi="Verdana" w:cs="Times New Roman"/>
          <w:sz w:val="32"/>
          <w:szCs w:val="32"/>
        </w:rPr>
        <w:tab/>
      </w:r>
      <w:r>
        <w:rPr>
          <w:rFonts w:ascii="Verdana" w:hAnsi="Verdana" w:cs="Times New Roman"/>
          <w:sz w:val="32"/>
          <w:szCs w:val="32"/>
        </w:rPr>
        <w:tab/>
      </w:r>
      <w:r>
        <w:rPr>
          <w:rFonts w:ascii="Verdana" w:hAnsi="Verdana" w:cs="Times New Roman"/>
          <w:sz w:val="28"/>
          <w:szCs w:val="28"/>
        </w:rPr>
        <w:t xml:space="preserve">Overview   </w:t>
      </w:r>
      <w:r>
        <w:rPr>
          <w:rFonts w:ascii="Verdana" w:hAnsi="Verdana" w:cs="Times New Roman"/>
          <w:sz w:val="28"/>
          <w:szCs w:val="28"/>
        </w:rPr>
        <w:tab/>
      </w:r>
      <w:r>
        <w:rPr>
          <w:rFonts w:ascii="Verdana" w:hAnsi="Verdana" w:cs="Times New Roman"/>
          <w:sz w:val="28"/>
          <w:szCs w:val="28"/>
        </w:rPr>
        <w:tab/>
      </w:r>
      <w:r>
        <w:rPr>
          <w:rFonts w:ascii="Verdana" w:hAnsi="Verdana" w:cs="Times New Roman"/>
          <w:sz w:val="28"/>
          <w:szCs w:val="28"/>
        </w:rPr>
        <w:tab/>
      </w:r>
      <w:r>
        <w:rPr>
          <w:rFonts w:ascii="Verdana" w:hAnsi="Verdana" w:cs="Times New Roman"/>
          <w:sz w:val="28"/>
          <w:szCs w:val="28"/>
        </w:rPr>
        <w:tab/>
      </w:r>
      <w:r>
        <w:rPr>
          <w:rFonts w:ascii="Verdana" w:hAnsi="Verdana" w:cs="Times New Roman"/>
          <w:sz w:val="28"/>
          <w:szCs w:val="28"/>
        </w:rPr>
        <w:tab/>
        <w:t>2</w:t>
      </w:r>
    </w:p>
    <w:p w14:paraId="5924A3F9" w14:textId="27F0EB32" w:rsidR="00F51E16" w:rsidDel="0016092D" w:rsidRDefault="00F51E16" w:rsidP="00F51E16">
      <w:pPr>
        <w:rPr>
          <w:rFonts w:ascii="Verdana" w:hAnsi="Verdana" w:cs="Times New Roman"/>
          <w:sz w:val="28"/>
          <w:szCs w:val="28"/>
        </w:rPr>
      </w:pPr>
      <w:moveFromRangeStart w:id="2" w:author="Vroom, Matthew" w:date="2018-04-28T17:40:00Z" w:name="move512700570"/>
      <w:moveFrom w:id="3" w:author="Vroom, Matthew" w:date="2018-04-28T17:40:00Z">
        <w:r w:rsidDel="0016092D">
          <w:rPr>
            <w:rFonts w:ascii="Verdana" w:hAnsi="Verdana" w:cs="Times New Roman"/>
            <w:sz w:val="36"/>
            <w:szCs w:val="36"/>
          </w:rPr>
          <w:t xml:space="preserve">           </w:t>
        </w:r>
        <w:r w:rsidDel="0016092D">
          <w:rPr>
            <w:rFonts w:ascii="Verdana" w:hAnsi="Verdana" w:cs="Times New Roman"/>
            <w:sz w:val="28"/>
            <w:szCs w:val="28"/>
          </w:rPr>
          <w:t>Types of Cacti</w:t>
        </w:r>
        <w:r w:rsidDel="0016092D">
          <w:rPr>
            <w:rFonts w:ascii="Verdana" w:hAnsi="Verdana" w:cs="Times New Roman"/>
            <w:sz w:val="28"/>
            <w:szCs w:val="28"/>
          </w:rPr>
          <w:tab/>
        </w:r>
        <w:r w:rsidDel="0016092D">
          <w:rPr>
            <w:rFonts w:ascii="Verdana" w:hAnsi="Verdana" w:cs="Times New Roman"/>
            <w:sz w:val="28"/>
            <w:szCs w:val="28"/>
          </w:rPr>
          <w:tab/>
        </w:r>
        <w:r w:rsidDel="0016092D">
          <w:rPr>
            <w:rFonts w:ascii="Verdana" w:hAnsi="Verdana" w:cs="Times New Roman"/>
            <w:sz w:val="28"/>
            <w:szCs w:val="28"/>
          </w:rPr>
          <w:tab/>
        </w:r>
        <w:r w:rsidDel="0016092D">
          <w:rPr>
            <w:rFonts w:ascii="Verdana" w:hAnsi="Verdana" w:cs="Times New Roman"/>
            <w:sz w:val="28"/>
            <w:szCs w:val="28"/>
          </w:rPr>
          <w:tab/>
        </w:r>
        <w:r w:rsidDel="0016092D">
          <w:rPr>
            <w:rFonts w:ascii="Verdana" w:hAnsi="Verdana" w:cs="Times New Roman"/>
            <w:sz w:val="28"/>
            <w:szCs w:val="28"/>
          </w:rPr>
          <w:tab/>
          <w:t>3</w:t>
        </w:r>
      </w:moveFrom>
    </w:p>
    <w:moveFromRangeEnd w:id="2"/>
    <w:p w14:paraId="2A83DB3E" w14:textId="5ACAC76C" w:rsidR="00F51E16" w:rsidRDefault="00F51E16" w:rsidP="00F51E16">
      <w:pPr>
        <w:rPr>
          <w:rFonts w:ascii="Verdana" w:hAnsi="Verdana" w:cs="Times New Roman"/>
          <w:sz w:val="28"/>
          <w:szCs w:val="28"/>
        </w:rPr>
      </w:pPr>
      <w:r>
        <w:rPr>
          <w:rFonts w:ascii="Verdana" w:hAnsi="Verdana" w:cs="Times New Roman"/>
          <w:sz w:val="28"/>
          <w:szCs w:val="28"/>
        </w:rPr>
        <w:tab/>
      </w:r>
      <w:r>
        <w:rPr>
          <w:rFonts w:ascii="Verdana" w:hAnsi="Verdana" w:cs="Times New Roman"/>
          <w:sz w:val="28"/>
          <w:szCs w:val="28"/>
        </w:rPr>
        <w:tab/>
        <w:t>Size of Market</w:t>
      </w:r>
      <w:r>
        <w:rPr>
          <w:rFonts w:ascii="Verdana" w:hAnsi="Verdana" w:cs="Times New Roman"/>
          <w:sz w:val="28"/>
          <w:szCs w:val="28"/>
        </w:rPr>
        <w:tab/>
      </w:r>
      <w:r>
        <w:rPr>
          <w:rFonts w:ascii="Verdana" w:hAnsi="Verdana" w:cs="Times New Roman"/>
          <w:sz w:val="28"/>
          <w:szCs w:val="28"/>
        </w:rPr>
        <w:tab/>
      </w:r>
      <w:r>
        <w:rPr>
          <w:rFonts w:ascii="Verdana" w:hAnsi="Verdana" w:cs="Times New Roman"/>
          <w:sz w:val="28"/>
          <w:szCs w:val="28"/>
        </w:rPr>
        <w:tab/>
      </w:r>
      <w:r>
        <w:rPr>
          <w:rFonts w:ascii="Verdana" w:hAnsi="Verdana" w:cs="Times New Roman"/>
          <w:sz w:val="28"/>
          <w:szCs w:val="28"/>
        </w:rPr>
        <w:tab/>
      </w:r>
      <w:r>
        <w:rPr>
          <w:rFonts w:ascii="Verdana" w:hAnsi="Verdana" w:cs="Times New Roman"/>
          <w:sz w:val="28"/>
          <w:szCs w:val="28"/>
        </w:rPr>
        <w:tab/>
        <w:t>3</w:t>
      </w:r>
      <w:del w:id="4" w:author="Vroom, Matthew" w:date="2018-04-28T17:41:00Z">
        <w:r w:rsidDel="0016092D">
          <w:rPr>
            <w:rFonts w:ascii="Verdana" w:hAnsi="Verdana" w:cs="Times New Roman"/>
            <w:sz w:val="28"/>
            <w:szCs w:val="28"/>
          </w:rPr>
          <w:delText>-4</w:delText>
        </w:r>
      </w:del>
    </w:p>
    <w:p w14:paraId="1F7EB3F7" w14:textId="30515905" w:rsidR="00F51E16" w:rsidRDefault="00F51E16" w:rsidP="00F51E16">
      <w:pPr>
        <w:rPr>
          <w:ins w:id="5" w:author="Vroom, Matthew" w:date="2018-04-28T17:40:00Z"/>
          <w:rFonts w:ascii="Verdana" w:hAnsi="Verdana" w:cs="Times New Roman"/>
          <w:sz w:val="28"/>
          <w:szCs w:val="28"/>
        </w:rPr>
      </w:pPr>
      <w:r>
        <w:rPr>
          <w:rFonts w:ascii="Verdana" w:hAnsi="Verdana" w:cs="Times New Roman"/>
          <w:sz w:val="28"/>
          <w:szCs w:val="28"/>
        </w:rPr>
        <w:tab/>
      </w:r>
      <w:r>
        <w:rPr>
          <w:rFonts w:ascii="Verdana" w:hAnsi="Verdana" w:cs="Times New Roman"/>
          <w:sz w:val="28"/>
          <w:szCs w:val="28"/>
        </w:rPr>
        <w:tab/>
        <w:t>Ecosystem</w:t>
      </w:r>
      <w:r>
        <w:rPr>
          <w:rFonts w:ascii="Verdana" w:hAnsi="Verdana" w:cs="Times New Roman"/>
          <w:sz w:val="28"/>
          <w:szCs w:val="28"/>
        </w:rPr>
        <w:tab/>
      </w:r>
      <w:r>
        <w:rPr>
          <w:rFonts w:ascii="Verdana" w:hAnsi="Verdana" w:cs="Times New Roman"/>
          <w:sz w:val="28"/>
          <w:szCs w:val="28"/>
        </w:rPr>
        <w:tab/>
      </w:r>
      <w:r>
        <w:rPr>
          <w:rFonts w:ascii="Verdana" w:hAnsi="Verdana" w:cs="Times New Roman"/>
          <w:sz w:val="28"/>
          <w:szCs w:val="28"/>
        </w:rPr>
        <w:tab/>
      </w:r>
      <w:r>
        <w:rPr>
          <w:rFonts w:ascii="Verdana" w:hAnsi="Verdana" w:cs="Times New Roman"/>
          <w:sz w:val="28"/>
          <w:szCs w:val="28"/>
        </w:rPr>
        <w:tab/>
      </w:r>
      <w:r>
        <w:rPr>
          <w:rFonts w:ascii="Verdana" w:hAnsi="Verdana" w:cs="Times New Roman"/>
          <w:sz w:val="28"/>
          <w:szCs w:val="28"/>
        </w:rPr>
        <w:tab/>
        <w:t>4</w:t>
      </w:r>
    </w:p>
    <w:p w14:paraId="023FF489" w14:textId="6A94D7FA" w:rsidR="0016092D" w:rsidDel="0016092D" w:rsidRDefault="0016092D" w:rsidP="0016092D">
      <w:pPr>
        <w:rPr>
          <w:del w:id="6" w:author="Vroom, Matthew" w:date="2018-04-28T17:40:00Z"/>
          <w:rFonts w:ascii="Verdana" w:hAnsi="Verdana" w:cs="Times New Roman"/>
          <w:sz w:val="28"/>
          <w:szCs w:val="28"/>
        </w:rPr>
      </w:pPr>
      <w:moveToRangeStart w:id="7" w:author="Vroom, Matthew" w:date="2018-04-28T17:40:00Z" w:name="move512700570"/>
      <w:moveTo w:id="8" w:author="Vroom, Matthew" w:date="2018-04-28T17:40:00Z">
        <w:r>
          <w:rPr>
            <w:rFonts w:ascii="Verdana" w:hAnsi="Verdana" w:cs="Times New Roman"/>
            <w:sz w:val="36"/>
            <w:szCs w:val="36"/>
          </w:rPr>
          <w:t xml:space="preserve">           </w:t>
        </w:r>
        <w:r>
          <w:rPr>
            <w:rFonts w:ascii="Verdana" w:hAnsi="Verdana" w:cs="Times New Roman"/>
            <w:sz w:val="28"/>
            <w:szCs w:val="28"/>
          </w:rPr>
          <w:t>Types of Cacti</w:t>
        </w:r>
        <w:r>
          <w:rPr>
            <w:rFonts w:ascii="Verdana" w:hAnsi="Verdana" w:cs="Times New Roman"/>
            <w:sz w:val="28"/>
            <w:szCs w:val="28"/>
          </w:rPr>
          <w:tab/>
        </w:r>
        <w:r>
          <w:rPr>
            <w:rFonts w:ascii="Verdana" w:hAnsi="Verdana" w:cs="Times New Roman"/>
            <w:sz w:val="28"/>
            <w:szCs w:val="28"/>
          </w:rPr>
          <w:tab/>
        </w:r>
        <w:r>
          <w:rPr>
            <w:rFonts w:ascii="Verdana" w:hAnsi="Verdana" w:cs="Times New Roman"/>
            <w:sz w:val="28"/>
            <w:szCs w:val="28"/>
          </w:rPr>
          <w:tab/>
        </w:r>
        <w:r>
          <w:rPr>
            <w:rFonts w:ascii="Verdana" w:hAnsi="Verdana" w:cs="Times New Roman"/>
            <w:sz w:val="28"/>
            <w:szCs w:val="28"/>
          </w:rPr>
          <w:tab/>
        </w:r>
        <w:r>
          <w:rPr>
            <w:rFonts w:ascii="Verdana" w:hAnsi="Verdana" w:cs="Times New Roman"/>
            <w:sz w:val="28"/>
            <w:szCs w:val="28"/>
          </w:rPr>
          <w:tab/>
        </w:r>
      </w:moveTo>
      <w:ins w:id="9" w:author="Vroom, Matthew" w:date="2018-04-28T17:40:00Z">
        <w:r>
          <w:rPr>
            <w:rFonts w:ascii="Verdana" w:hAnsi="Verdana" w:cs="Times New Roman"/>
            <w:sz w:val="28"/>
            <w:szCs w:val="28"/>
          </w:rPr>
          <w:t>4-5</w:t>
        </w:r>
      </w:ins>
      <w:moveTo w:id="10" w:author="Vroom, Matthew" w:date="2018-04-28T17:40:00Z">
        <w:del w:id="11" w:author="Vroom, Matthew" w:date="2018-04-28T17:40:00Z">
          <w:r w:rsidDel="0016092D">
            <w:rPr>
              <w:rFonts w:ascii="Verdana" w:hAnsi="Verdana" w:cs="Times New Roman"/>
              <w:sz w:val="28"/>
              <w:szCs w:val="28"/>
            </w:rPr>
            <w:delText>3</w:delText>
          </w:r>
        </w:del>
      </w:moveTo>
    </w:p>
    <w:moveToRangeEnd w:id="7"/>
    <w:p w14:paraId="607BA398" w14:textId="77777777" w:rsidR="0016092D" w:rsidRPr="00F51E16" w:rsidRDefault="0016092D" w:rsidP="00F51E16">
      <w:pPr>
        <w:rPr>
          <w:rFonts w:ascii="Verdana" w:hAnsi="Verdana" w:cs="Times New Roman"/>
          <w:sz w:val="28"/>
          <w:szCs w:val="28"/>
        </w:rPr>
      </w:pPr>
    </w:p>
    <w:p w14:paraId="194BC862" w14:textId="5AC8655A" w:rsidR="00F51E16" w:rsidRPr="00F51E16" w:rsidRDefault="00F51E16" w:rsidP="00F51E16">
      <w:pPr>
        <w:tabs>
          <w:tab w:val="left" w:pos="965"/>
        </w:tabs>
        <w:rPr>
          <w:rFonts w:ascii="Verdana" w:hAnsi="Verdana" w:cs="Times New Roman"/>
          <w:sz w:val="28"/>
          <w:szCs w:val="28"/>
        </w:rPr>
      </w:pPr>
      <w:r>
        <w:rPr>
          <w:rFonts w:ascii="Verdana" w:hAnsi="Verdana" w:cs="Times New Roman"/>
          <w:sz w:val="36"/>
          <w:szCs w:val="36"/>
        </w:rPr>
        <w:tab/>
      </w:r>
      <w:r>
        <w:rPr>
          <w:rFonts w:ascii="Verdana" w:hAnsi="Verdana" w:cs="Times New Roman"/>
          <w:sz w:val="36"/>
          <w:szCs w:val="36"/>
        </w:rPr>
        <w:tab/>
      </w:r>
      <w:r>
        <w:rPr>
          <w:rFonts w:ascii="Verdana" w:hAnsi="Verdana" w:cs="Times New Roman"/>
          <w:sz w:val="28"/>
          <w:szCs w:val="28"/>
        </w:rPr>
        <w:t>What we can do</w:t>
      </w:r>
      <w:r>
        <w:rPr>
          <w:rFonts w:ascii="Verdana" w:hAnsi="Verdana" w:cs="Times New Roman"/>
          <w:sz w:val="28"/>
          <w:szCs w:val="28"/>
        </w:rPr>
        <w:tab/>
      </w:r>
      <w:r>
        <w:rPr>
          <w:rFonts w:ascii="Verdana" w:hAnsi="Verdana" w:cs="Times New Roman"/>
          <w:sz w:val="28"/>
          <w:szCs w:val="28"/>
        </w:rPr>
        <w:tab/>
      </w:r>
      <w:r>
        <w:rPr>
          <w:rFonts w:ascii="Verdana" w:hAnsi="Verdana" w:cs="Times New Roman"/>
          <w:sz w:val="28"/>
          <w:szCs w:val="28"/>
        </w:rPr>
        <w:tab/>
      </w:r>
      <w:r>
        <w:rPr>
          <w:rFonts w:ascii="Verdana" w:hAnsi="Verdana" w:cs="Times New Roman"/>
          <w:sz w:val="28"/>
          <w:szCs w:val="28"/>
        </w:rPr>
        <w:tab/>
        <w:t>5</w:t>
      </w:r>
    </w:p>
    <w:p w14:paraId="0B531246" w14:textId="74ABFE6B" w:rsidR="00F51E16" w:rsidRPr="00F51E16" w:rsidRDefault="00F51E16" w:rsidP="00F51E16">
      <w:pPr>
        <w:rPr>
          <w:rFonts w:ascii="Verdana" w:hAnsi="Verdana" w:cs="Times New Roman"/>
          <w:sz w:val="28"/>
          <w:szCs w:val="28"/>
        </w:rPr>
      </w:pPr>
      <w:r>
        <w:rPr>
          <w:rFonts w:ascii="Verdana" w:hAnsi="Verdana" w:cs="Times New Roman"/>
          <w:sz w:val="36"/>
          <w:szCs w:val="36"/>
        </w:rPr>
        <w:tab/>
      </w:r>
      <w:r>
        <w:rPr>
          <w:rFonts w:ascii="Verdana" w:hAnsi="Verdana" w:cs="Times New Roman"/>
          <w:sz w:val="36"/>
          <w:szCs w:val="36"/>
        </w:rPr>
        <w:tab/>
      </w:r>
      <w:r>
        <w:rPr>
          <w:rFonts w:ascii="Verdana" w:hAnsi="Verdana" w:cs="Times New Roman"/>
          <w:sz w:val="28"/>
          <w:szCs w:val="28"/>
        </w:rPr>
        <w:t>Possible Issues</w:t>
      </w:r>
      <w:r>
        <w:rPr>
          <w:rFonts w:ascii="Verdana" w:hAnsi="Verdana" w:cs="Times New Roman"/>
          <w:sz w:val="28"/>
          <w:szCs w:val="28"/>
        </w:rPr>
        <w:tab/>
      </w:r>
      <w:r>
        <w:rPr>
          <w:rFonts w:ascii="Verdana" w:hAnsi="Verdana" w:cs="Times New Roman"/>
          <w:sz w:val="28"/>
          <w:szCs w:val="28"/>
        </w:rPr>
        <w:tab/>
      </w:r>
      <w:r>
        <w:rPr>
          <w:rFonts w:ascii="Verdana" w:hAnsi="Verdana" w:cs="Times New Roman"/>
          <w:sz w:val="28"/>
          <w:szCs w:val="28"/>
        </w:rPr>
        <w:tab/>
      </w:r>
      <w:r>
        <w:rPr>
          <w:rFonts w:ascii="Verdana" w:hAnsi="Verdana" w:cs="Times New Roman"/>
          <w:sz w:val="28"/>
          <w:szCs w:val="28"/>
        </w:rPr>
        <w:tab/>
      </w:r>
      <w:r>
        <w:rPr>
          <w:rFonts w:ascii="Verdana" w:hAnsi="Verdana" w:cs="Times New Roman"/>
          <w:sz w:val="28"/>
          <w:szCs w:val="28"/>
        </w:rPr>
        <w:tab/>
        <w:t>5</w:t>
      </w:r>
    </w:p>
    <w:p w14:paraId="0CF0C387" w14:textId="054C384D" w:rsidR="00F51E16" w:rsidRPr="00F51E16" w:rsidRDefault="00F51E16" w:rsidP="00F51E16">
      <w:pPr>
        <w:rPr>
          <w:rFonts w:ascii="Verdana" w:hAnsi="Verdana" w:cs="Times New Roman"/>
          <w:sz w:val="28"/>
          <w:szCs w:val="28"/>
        </w:rPr>
      </w:pPr>
      <w:r>
        <w:rPr>
          <w:rFonts w:ascii="Verdana" w:hAnsi="Verdana" w:cs="Times New Roman"/>
          <w:sz w:val="28"/>
          <w:szCs w:val="28"/>
        </w:rPr>
        <w:tab/>
      </w:r>
      <w:r>
        <w:rPr>
          <w:rFonts w:ascii="Verdana" w:hAnsi="Verdana" w:cs="Times New Roman"/>
          <w:sz w:val="28"/>
          <w:szCs w:val="28"/>
        </w:rPr>
        <w:tab/>
        <w:t>Conclusion</w:t>
      </w:r>
      <w:r>
        <w:rPr>
          <w:rFonts w:ascii="Verdana" w:hAnsi="Verdana" w:cs="Times New Roman"/>
          <w:sz w:val="28"/>
          <w:szCs w:val="28"/>
        </w:rPr>
        <w:tab/>
      </w:r>
      <w:r>
        <w:rPr>
          <w:rFonts w:ascii="Verdana" w:hAnsi="Verdana" w:cs="Times New Roman"/>
          <w:sz w:val="28"/>
          <w:szCs w:val="28"/>
        </w:rPr>
        <w:tab/>
      </w:r>
      <w:r>
        <w:rPr>
          <w:rFonts w:ascii="Verdana" w:hAnsi="Verdana" w:cs="Times New Roman"/>
          <w:sz w:val="28"/>
          <w:szCs w:val="28"/>
        </w:rPr>
        <w:tab/>
      </w:r>
      <w:r>
        <w:rPr>
          <w:rFonts w:ascii="Verdana" w:hAnsi="Verdana" w:cs="Times New Roman"/>
          <w:sz w:val="28"/>
          <w:szCs w:val="28"/>
        </w:rPr>
        <w:tab/>
      </w:r>
      <w:r>
        <w:rPr>
          <w:rFonts w:ascii="Verdana" w:hAnsi="Verdana" w:cs="Times New Roman"/>
          <w:sz w:val="28"/>
          <w:szCs w:val="28"/>
        </w:rPr>
        <w:tab/>
        <w:t>6</w:t>
      </w:r>
    </w:p>
    <w:p w14:paraId="0B89B916" w14:textId="3B632C92" w:rsidR="00F51E16" w:rsidRPr="00F51E16" w:rsidRDefault="00F51E16" w:rsidP="00F51E16">
      <w:pPr>
        <w:rPr>
          <w:rFonts w:ascii="Verdana" w:hAnsi="Verdana" w:cs="Times New Roman"/>
          <w:sz w:val="28"/>
          <w:szCs w:val="28"/>
        </w:rPr>
      </w:pPr>
      <w:r>
        <w:rPr>
          <w:rFonts w:ascii="Verdana" w:hAnsi="Verdana" w:cs="Times New Roman"/>
          <w:sz w:val="28"/>
          <w:szCs w:val="28"/>
        </w:rPr>
        <w:tab/>
      </w:r>
      <w:r>
        <w:rPr>
          <w:rFonts w:ascii="Verdana" w:hAnsi="Verdana" w:cs="Times New Roman"/>
          <w:sz w:val="28"/>
          <w:szCs w:val="28"/>
        </w:rPr>
        <w:tab/>
        <w:t>References</w:t>
      </w:r>
      <w:r>
        <w:rPr>
          <w:rFonts w:ascii="Verdana" w:hAnsi="Verdana" w:cs="Times New Roman"/>
          <w:sz w:val="28"/>
          <w:szCs w:val="28"/>
        </w:rPr>
        <w:tab/>
      </w:r>
      <w:r>
        <w:rPr>
          <w:rFonts w:ascii="Verdana" w:hAnsi="Verdana" w:cs="Times New Roman"/>
          <w:sz w:val="28"/>
          <w:szCs w:val="28"/>
        </w:rPr>
        <w:tab/>
      </w:r>
      <w:r>
        <w:rPr>
          <w:rFonts w:ascii="Verdana" w:hAnsi="Verdana" w:cs="Times New Roman"/>
          <w:sz w:val="28"/>
          <w:szCs w:val="28"/>
        </w:rPr>
        <w:tab/>
      </w:r>
      <w:r>
        <w:rPr>
          <w:rFonts w:ascii="Verdana" w:hAnsi="Verdana" w:cs="Times New Roman"/>
          <w:sz w:val="28"/>
          <w:szCs w:val="28"/>
        </w:rPr>
        <w:tab/>
      </w:r>
      <w:r>
        <w:rPr>
          <w:rFonts w:ascii="Verdana" w:hAnsi="Verdana" w:cs="Times New Roman"/>
          <w:sz w:val="28"/>
          <w:szCs w:val="28"/>
        </w:rPr>
        <w:tab/>
        <w:t>7</w:t>
      </w:r>
    </w:p>
    <w:p w14:paraId="3D8E2675" w14:textId="77777777" w:rsidR="00F51E16" w:rsidRDefault="00F51E16" w:rsidP="00830A61">
      <w:pPr>
        <w:jc w:val="center"/>
        <w:rPr>
          <w:rFonts w:ascii="Verdana" w:hAnsi="Verdana" w:cs="Times New Roman"/>
          <w:sz w:val="36"/>
          <w:szCs w:val="36"/>
          <w:u w:val="single"/>
        </w:rPr>
      </w:pPr>
    </w:p>
    <w:p w14:paraId="11662974" w14:textId="77777777" w:rsidR="00F51E16" w:rsidRDefault="00F51E16" w:rsidP="00830A61">
      <w:pPr>
        <w:jc w:val="center"/>
        <w:rPr>
          <w:rFonts w:ascii="Verdana" w:hAnsi="Verdana" w:cs="Times New Roman"/>
          <w:sz w:val="36"/>
          <w:szCs w:val="36"/>
          <w:u w:val="single"/>
        </w:rPr>
      </w:pPr>
    </w:p>
    <w:p w14:paraId="1750FD8B" w14:textId="77777777" w:rsidR="00F51E16" w:rsidRDefault="00F51E16" w:rsidP="00830A61">
      <w:pPr>
        <w:jc w:val="center"/>
        <w:rPr>
          <w:rFonts w:ascii="Verdana" w:hAnsi="Verdana" w:cs="Times New Roman"/>
          <w:sz w:val="36"/>
          <w:szCs w:val="36"/>
          <w:u w:val="single"/>
        </w:rPr>
      </w:pPr>
    </w:p>
    <w:p w14:paraId="191B6C07" w14:textId="77777777" w:rsidR="00F51E16" w:rsidRDefault="00F51E16" w:rsidP="00830A61">
      <w:pPr>
        <w:jc w:val="center"/>
        <w:rPr>
          <w:rFonts w:ascii="Verdana" w:hAnsi="Verdana" w:cs="Times New Roman"/>
          <w:sz w:val="36"/>
          <w:szCs w:val="36"/>
          <w:u w:val="single"/>
        </w:rPr>
      </w:pPr>
    </w:p>
    <w:p w14:paraId="4C0C1AAA" w14:textId="77777777" w:rsidR="00F51E16" w:rsidRDefault="00F51E16" w:rsidP="00830A61">
      <w:pPr>
        <w:jc w:val="center"/>
        <w:rPr>
          <w:rFonts w:ascii="Verdana" w:hAnsi="Verdana" w:cs="Times New Roman"/>
          <w:sz w:val="36"/>
          <w:szCs w:val="36"/>
          <w:u w:val="single"/>
        </w:rPr>
      </w:pPr>
    </w:p>
    <w:p w14:paraId="0767C899" w14:textId="77777777" w:rsidR="00F51E16" w:rsidRDefault="00F51E16" w:rsidP="00830A61">
      <w:pPr>
        <w:jc w:val="center"/>
        <w:rPr>
          <w:rFonts w:ascii="Verdana" w:hAnsi="Verdana" w:cs="Times New Roman"/>
          <w:sz w:val="36"/>
          <w:szCs w:val="36"/>
          <w:u w:val="single"/>
        </w:rPr>
      </w:pPr>
    </w:p>
    <w:p w14:paraId="33874B15" w14:textId="77777777" w:rsidR="00F51E16" w:rsidRDefault="00F51E16" w:rsidP="00830A61">
      <w:pPr>
        <w:jc w:val="center"/>
        <w:rPr>
          <w:rFonts w:ascii="Verdana" w:hAnsi="Verdana" w:cs="Times New Roman"/>
          <w:sz w:val="36"/>
          <w:szCs w:val="36"/>
          <w:u w:val="single"/>
        </w:rPr>
      </w:pPr>
    </w:p>
    <w:p w14:paraId="685832A1" w14:textId="77777777" w:rsidR="00F51E16" w:rsidRDefault="00F51E16" w:rsidP="00830A61">
      <w:pPr>
        <w:jc w:val="center"/>
        <w:rPr>
          <w:rFonts w:ascii="Verdana" w:hAnsi="Verdana" w:cs="Times New Roman"/>
          <w:sz w:val="36"/>
          <w:szCs w:val="36"/>
          <w:u w:val="single"/>
        </w:rPr>
      </w:pPr>
    </w:p>
    <w:p w14:paraId="1A9B27B4" w14:textId="77777777" w:rsidR="00F51E16" w:rsidRDefault="00F51E16" w:rsidP="00830A61">
      <w:pPr>
        <w:jc w:val="center"/>
        <w:rPr>
          <w:rFonts w:ascii="Verdana" w:hAnsi="Verdana" w:cs="Times New Roman"/>
          <w:sz w:val="36"/>
          <w:szCs w:val="36"/>
          <w:u w:val="single"/>
        </w:rPr>
      </w:pPr>
    </w:p>
    <w:p w14:paraId="4D4ED65E" w14:textId="77777777" w:rsidR="00F51E16" w:rsidRDefault="00F51E16" w:rsidP="00830A61">
      <w:pPr>
        <w:jc w:val="center"/>
        <w:rPr>
          <w:rFonts w:ascii="Verdana" w:hAnsi="Verdana" w:cs="Times New Roman"/>
          <w:sz w:val="36"/>
          <w:szCs w:val="36"/>
          <w:u w:val="single"/>
        </w:rPr>
      </w:pPr>
    </w:p>
    <w:p w14:paraId="038C1720" w14:textId="77777777" w:rsidR="0060549A" w:rsidRDefault="0060549A" w:rsidP="00830A61">
      <w:pPr>
        <w:jc w:val="center"/>
        <w:rPr>
          <w:rFonts w:ascii="Verdana" w:hAnsi="Verdana" w:cs="Times New Roman"/>
          <w:color w:val="538135" w:themeColor="accent6" w:themeShade="BF"/>
          <w:sz w:val="36"/>
          <w:szCs w:val="36"/>
        </w:rPr>
      </w:pPr>
    </w:p>
    <w:p w14:paraId="305FC652" w14:textId="77777777" w:rsidR="0060549A" w:rsidRDefault="0060549A" w:rsidP="00830A61">
      <w:pPr>
        <w:jc w:val="center"/>
        <w:rPr>
          <w:rFonts w:ascii="Verdana" w:hAnsi="Verdana" w:cs="Times New Roman"/>
          <w:color w:val="538135" w:themeColor="accent6" w:themeShade="BF"/>
          <w:sz w:val="36"/>
          <w:szCs w:val="36"/>
        </w:rPr>
      </w:pPr>
    </w:p>
    <w:p w14:paraId="65480B42" w14:textId="77777777" w:rsidR="0060549A" w:rsidRDefault="0060549A" w:rsidP="00830A61">
      <w:pPr>
        <w:jc w:val="center"/>
        <w:rPr>
          <w:rFonts w:ascii="Verdana" w:hAnsi="Verdana" w:cs="Times New Roman"/>
          <w:color w:val="538135" w:themeColor="accent6" w:themeShade="BF"/>
          <w:sz w:val="36"/>
          <w:szCs w:val="36"/>
        </w:rPr>
      </w:pPr>
    </w:p>
    <w:p w14:paraId="17E4CA28" w14:textId="77777777" w:rsidR="0060549A" w:rsidRDefault="0060549A" w:rsidP="00830A61">
      <w:pPr>
        <w:jc w:val="center"/>
        <w:rPr>
          <w:rFonts w:ascii="Verdana" w:hAnsi="Verdana" w:cs="Times New Roman"/>
          <w:color w:val="538135" w:themeColor="accent6" w:themeShade="BF"/>
          <w:sz w:val="36"/>
          <w:szCs w:val="36"/>
        </w:rPr>
      </w:pPr>
    </w:p>
    <w:p w14:paraId="3F2C1894" w14:textId="77777777" w:rsidR="0060549A" w:rsidRDefault="0060549A" w:rsidP="00830A61">
      <w:pPr>
        <w:jc w:val="center"/>
        <w:rPr>
          <w:rFonts w:ascii="Verdana" w:hAnsi="Verdana" w:cs="Times New Roman"/>
          <w:color w:val="538135" w:themeColor="accent6" w:themeShade="BF"/>
          <w:sz w:val="36"/>
          <w:szCs w:val="36"/>
        </w:rPr>
      </w:pPr>
    </w:p>
    <w:p w14:paraId="19B7BA83" w14:textId="77777777" w:rsidR="0060549A" w:rsidRDefault="0060549A" w:rsidP="00830A61">
      <w:pPr>
        <w:jc w:val="center"/>
        <w:rPr>
          <w:rFonts w:ascii="Verdana" w:hAnsi="Verdana" w:cs="Times New Roman"/>
          <w:color w:val="538135" w:themeColor="accent6" w:themeShade="BF"/>
          <w:sz w:val="36"/>
          <w:szCs w:val="36"/>
        </w:rPr>
      </w:pPr>
    </w:p>
    <w:p w14:paraId="387AF7C6" w14:textId="77777777" w:rsidR="0060549A" w:rsidRDefault="0060549A" w:rsidP="00830A61">
      <w:pPr>
        <w:jc w:val="center"/>
        <w:rPr>
          <w:rFonts w:ascii="Verdana" w:hAnsi="Verdana" w:cs="Times New Roman"/>
          <w:color w:val="538135" w:themeColor="accent6" w:themeShade="BF"/>
          <w:sz w:val="36"/>
          <w:szCs w:val="36"/>
        </w:rPr>
      </w:pPr>
    </w:p>
    <w:p w14:paraId="60804C02" w14:textId="77777777" w:rsidR="0060549A" w:rsidRDefault="0060549A" w:rsidP="00830A61">
      <w:pPr>
        <w:jc w:val="center"/>
        <w:rPr>
          <w:rFonts w:ascii="Verdana" w:hAnsi="Verdana" w:cs="Times New Roman"/>
          <w:color w:val="538135" w:themeColor="accent6" w:themeShade="BF"/>
          <w:sz w:val="36"/>
          <w:szCs w:val="36"/>
        </w:rPr>
      </w:pPr>
    </w:p>
    <w:p w14:paraId="34F0C3D7" w14:textId="77777777" w:rsidR="0060549A" w:rsidRDefault="0060549A" w:rsidP="00830A61">
      <w:pPr>
        <w:jc w:val="center"/>
        <w:rPr>
          <w:rFonts w:ascii="Verdana" w:hAnsi="Verdana" w:cs="Times New Roman"/>
          <w:color w:val="538135" w:themeColor="accent6" w:themeShade="BF"/>
          <w:sz w:val="36"/>
          <w:szCs w:val="36"/>
        </w:rPr>
      </w:pPr>
    </w:p>
    <w:p w14:paraId="1395E427" w14:textId="77777777" w:rsidR="0060549A" w:rsidRDefault="0060549A" w:rsidP="00830A61">
      <w:pPr>
        <w:jc w:val="center"/>
        <w:rPr>
          <w:rFonts w:ascii="Verdana" w:hAnsi="Verdana" w:cs="Times New Roman"/>
          <w:color w:val="538135" w:themeColor="accent6" w:themeShade="BF"/>
          <w:sz w:val="36"/>
          <w:szCs w:val="36"/>
        </w:rPr>
      </w:pPr>
    </w:p>
    <w:p w14:paraId="785E65DC" w14:textId="77777777" w:rsidR="0060549A" w:rsidRDefault="0060549A" w:rsidP="00830A61">
      <w:pPr>
        <w:jc w:val="center"/>
        <w:rPr>
          <w:rFonts w:ascii="Verdana" w:hAnsi="Verdana" w:cs="Times New Roman"/>
          <w:color w:val="538135" w:themeColor="accent6" w:themeShade="BF"/>
          <w:sz w:val="36"/>
          <w:szCs w:val="36"/>
        </w:rPr>
      </w:pPr>
    </w:p>
    <w:p w14:paraId="05694D2E" w14:textId="64A4C45C" w:rsidR="00830A61" w:rsidRPr="005F132C" w:rsidDel="00CE1C8F" w:rsidRDefault="007F222D" w:rsidP="00830A61">
      <w:pPr>
        <w:jc w:val="center"/>
        <w:rPr>
          <w:del w:id="12" w:author="Vroom, Matthew" w:date="2018-04-28T17:31:00Z"/>
          <w:rFonts w:ascii="Verdana" w:hAnsi="Verdana" w:cs="Times New Roman"/>
          <w:color w:val="538135" w:themeColor="accent6" w:themeShade="BF"/>
          <w:sz w:val="36"/>
          <w:szCs w:val="36"/>
        </w:rPr>
      </w:pPr>
      <w:del w:id="13" w:author="Vroom, Matthew" w:date="2018-04-28T17:31:00Z">
        <w:r w:rsidRPr="005F132C" w:rsidDel="00CE1C8F">
          <w:rPr>
            <w:rFonts w:ascii="Verdana" w:hAnsi="Verdana" w:cs="Times New Roman"/>
            <w:color w:val="538135" w:themeColor="accent6" w:themeShade="BF"/>
            <w:sz w:val="36"/>
            <w:szCs w:val="36"/>
          </w:rPr>
          <w:delText>The Dangers of the Cacti Black Market</w:delText>
        </w:r>
      </w:del>
    </w:p>
    <w:p w14:paraId="2E6C46A1" w14:textId="77777777" w:rsidR="00621015" w:rsidRPr="005F132C" w:rsidRDefault="00621015" w:rsidP="00830A61">
      <w:pPr>
        <w:jc w:val="center"/>
        <w:rPr>
          <w:rFonts w:ascii="Times New Roman" w:hAnsi="Times New Roman" w:cs="Times New Roman"/>
          <w:color w:val="538135" w:themeColor="accent6" w:themeShade="BF"/>
          <w:sz w:val="36"/>
          <w:szCs w:val="36"/>
        </w:rPr>
      </w:pPr>
    </w:p>
    <w:p w14:paraId="33C289C5" w14:textId="77777777" w:rsidR="00E27809" w:rsidRDefault="0019794F" w:rsidP="00830A61">
      <w:pPr>
        <w:jc w:val="center"/>
        <w:rPr>
          <w:rFonts w:ascii="Times New Roman" w:hAnsi="Times New Roman" w:cs="Times New Roman"/>
          <w:sz w:val="32"/>
          <w:szCs w:val="32"/>
        </w:rPr>
      </w:pPr>
    </w:p>
    <w:p w14:paraId="492C1CEA" w14:textId="77777777" w:rsidR="00830A61" w:rsidRDefault="00830A61">
      <w:pPr>
        <w:rPr>
          <w:rFonts w:ascii="Verdana" w:hAnsi="Verdana" w:cs="Times New Roman"/>
          <w:b/>
          <w:sz w:val="32"/>
          <w:szCs w:val="32"/>
        </w:rPr>
      </w:pPr>
      <w:r w:rsidRPr="002E0328">
        <w:rPr>
          <w:rFonts w:ascii="Verdana" w:hAnsi="Verdana" w:cs="Times New Roman"/>
          <w:b/>
          <w:sz w:val="32"/>
          <w:szCs w:val="32"/>
        </w:rPr>
        <w:t>Overview</w:t>
      </w:r>
      <w:del w:id="14" w:author="Vroom, Matthew" w:date="2018-04-28T17:31:00Z">
        <w:r w:rsidRPr="002E0328" w:rsidDel="00F367E2">
          <w:rPr>
            <w:rFonts w:ascii="Verdana" w:hAnsi="Verdana" w:cs="Times New Roman"/>
            <w:b/>
            <w:sz w:val="32"/>
            <w:szCs w:val="32"/>
          </w:rPr>
          <w:delText>:</w:delText>
        </w:r>
      </w:del>
    </w:p>
    <w:p w14:paraId="5EE1F295" w14:textId="77777777" w:rsidR="001C6312" w:rsidRDefault="001C6312">
      <w:pPr>
        <w:rPr>
          <w:rFonts w:ascii="Verdana" w:hAnsi="Verdana" w:cs="Times New Roman"/>
          <w:b/>
          <w:sz w:val="32"/>
          <w:szCs w:val="32"/>
        </w:rPr>
      </w:pPr>
    </w:p>
    <w:p w14:paraId="1D242FF3" w14:textId="1050DCB4" w:rsidR="001C6312" w:rsidRPr="001C6312" w:rsidRDefault="001C6312">
      <w:pPr>
        <w:rPr>
          <w:rFonts w:ascii="Times New Roman" w:hAnsi="Times New Roman" w:cs="Times New Roman"/>
        </w:rPr>
      </w:pPr>
      <w:r>
        <w:rPr>
          <w:rFonts w:ascii="Times New Roman" w:hAnsi="Times New Roman" w:cs="Times New Roman"/>
          <w:b/>
        </w:rPr>
        <w:tab/>
      </w:r>
      <w:del w:id="15" w:author="Vroom, Matthew" w:date="2018-04-28T17:36:00Z">
        <w:r w:rsidDel="00380E0F">
          <w:rPr>
            <w:rFonts w:ascii="Times New Roman" w:hAnsi="Times New Roman" w:cs="Times New Roman"/>
          </w:rPr>
          <w:delText>When m</w:delText>
        </w:r>
      </w:del>
      <w:ins w:id="16" w:author="Vroom, Matthew" w:date="2018-04-28T17:36:00Z">
        <w:r w:rsidR="00380E0F">
          <w:rPr>
            <w:rFonts w:ascii="Times New Roman" w:hAnsi="Times New Roman" w:cs="Times New Roman"/>
          </w:rPr>
          <w:t>M</w:t>
        </w:r>
      </w:ins>
      <w:r>
        <w:rPr>
          <w:rFonts w:ascii="Times New Roman" w:hAnsi="Times New Roman" w:cs="Times New Roman"/>
        </w:rPr>
        <w:t>ost people think of a black market</w:t>
      </w:r>
      <w:ins w:id="17" w:author="Vroom, Matthew" w:date="2018-04-28T17:36:00Z">
        <w:r w:rsidR="00380E0F">
          <w:rPr>
            <w:rFonts w:ascii="Times New Roman" w:hAnsi="Times New Roman" w:cs="Times New Roman"/>
          </w:rPr>
          <w:t xml:space="preserve"> </w:t>
        </w:r>
      </w:ins>
      <w:del w:id="18" w:author="Vroom, Matthew" w:date="2018-04-28T17:36:00Z">
        <w:r w:rsidDel="00380E0F">
          <w:rPr>
            <w:rFonts w:ascii="Times New Roman" w:hAnsi="Times New Roman" w:cs="Times New Roman"/>
          </w:rPr>
          <w:delText>, they imagine it being</w:delText>
        </w:r>
      </w:del>
      <w:ins w:id="19" w:author="Vroom, Matthew" w:date="2018-04-28T17:36:00Z">
        <w:r w:rsidR="00380E0F">
          <w:rPr>
            <w:rFonts w:ascii="Times New Roman" w:hAnsi="Times New Roman" w:cs="Times New Roman"/>
          </w:rPr>
          <w:t>as</w:t>
        </w:r>
      </w:ins>
      <w:r>
        <w:rPr>
          <w:rFonts w:ascii="Times New Roman" w:hAnsi="Times New Roman" w:cs="Times New Roman"/>
        </w:rPr>
        <w:t xml:space="preserve"> a medium to purchase sinister items such as drugs, weapons, or even exotic animals. While those items certainly are popular through illegal exchanges, an item that </w:t>
      </w:r>
      <w:del w:id="20" w:author="Vroom, Matthew" w:date="2018-04-28T17:37:00Z">
        <w:r w:rsidDel="00380E0F">
          <w:rPr>
            <w:rFonts w:ascii="Times New Roman" w:hAnsi="Times New Roman" w:cs="Times New Roman"/>
          </w:rPr>
          <w:delText>flies under the radar</w:delText>
        </w:r>
      </w:del>
      <w:ins w:id="21" w:author="Vroom, Matthew" w:date="2018-04-28T17:37:00Z">
        <w:r w:rsidR="00380E0F">
          <w:rPr>
            <w:rFonts w:ascii="Times New Roman" w:hAnsi="Times New Roman" w:cs="Times New Roman"/>
          </w:rPr>
          <w:t>receives less atention</w:t>
        </w:r>
      </w:ins>
      <w:r>
        <w:rPr>
          <w:rFonts w:ascii="Times New Roman" w:hAnsi="Times New Roman" w:cs="Times New Roman"/>
        </w:rPr>
        <w:t xml:space="preserve"> </w:t>
      </w:r>
      <w:ins w:id="22" w:author="Vroom, Matthew" w:date="2018-04-28T17:34:00Z">
        <w:r w:rsidR="00F367E2">
          <w:rPr>
            <w:rFonts w:ascii="Times New Roman" w:hAnsi="Times New Roman" w:cs="Times New Roman"/>
          </w:rPr>
          <w:t>is</w:t>
        </w:r>
      </w:ins>
      <w:del w:id="23" w:author="Vroom, Matthew" w:date="2018-04-28T17:34:00Z">
        <w:r w:rsidDel="00F367E2">
          <w:rPr>
            <w:rFonts w:ascii="Times New Roman" w:hAnsi="Times New Roman" w:cs="Times New Roman"/>
          </w:rPr>
          <w:delText>are</w:delText>
        </w:r>
      </w:del>
      <w:r>
        <w:rPr>
          <w:rFonts w:ascii="Times New Roman" w:hAnsi="Times New Roman" w:cs="Times New Roman"/>
        </w:rPr>
        <w:t xml:space="preserve"> cacti. These plants are commonly removed from their natural habitats and either introduced to private collections or sold to those interested in the particular type of succulent. With 30% of the species in threat of extinction, the Native Plant Conservation Campaign proposed several measures to reverse this tragedy</w:t>
      </w:r>
      <w:r w:rsidR="009E0A5E">
        <w:rPr>
          <w:rFonts w:ascii="Times New Roman" w:hAnsi="Times New Roman" w:cs="Times New Roman"/>
        </w:rPr>
        <w:t xml:space="preserve"> (Cacti)</w:t>
      </w:r>
      <w:r>
        <w:rPr>
          <w:rFonts w:ascii="Times New Roman" w:hAnsi="Times New Roman" w:cs="Times New Roman"/>
        </w:rPr>
        <w:t xml:space="preserve">. </w:t>
      </w:r>
      <w:ins w:id="24" w:author="Vroom, Matthew" w:date="2018-04-28T17:35:00Z">
        <w:r w:rsidR="00380E0F">
          <w:rPr>
            <w:rFonts w:ascii="Times New Roman" w:hAnsi="Times New Roman" w:cs="Times New Roman"/>
          </w:rPr>
          <w:t xml:space="preserve">This paper describes the issues currently facing this type of plant and how to solve them. </w:t>
        </w:r>
      </w:ins>
      <w:r>
        <w:rPr>
          <w:rFonts w:ascii="Times New Roman" w:hAnsi="Times New Roman" w:cs="Times New Roman"/>
        </w:rPr>
        <w:t xml:space="preserve">Action must be taken to preserve this vital aspect of the ecosystem before its too late and several types of cacti are wiped out completely. Even though most removals of native cacti aren’t completed with malicious intent, awareness must be spread of the dangers of this illegal behavior. </w:t>
      </w:r>
      <w:r w:rsidR="009F50F6">
        <w:rPr>
          <w:rFonts w:ascii="Times New Roman" w:hAnsi="Times New Roman" w:cs="Times New Roman"/>
        </w:rPr>
        <w:t>With a worldwide effort to explain the issues that many of these plant species encounter, the cacti population of the world will be able to recover slowly.</w:t>
      </w:r>
      <w:r w:rsidR="005F132C">
        <w:rPr>
          <w:rFonts w:ascii="Times New Roman" w:hAnsi="Times New Roman" w:cs="Times New Roman"/>
        </w:rPr>
        <w:t xml:space="preserve"> As cacti are unique to the Americas, it is crucial to prevent cacti from either being destroyed or introduced as an invasive species to other regions in the world</w:t>
      </w:r>
      <w:r w:rsidR="0063022A">
        <w:rPr>
          <w:rFonts w:ascii="Times New Roman" w:hAnsi="Times New Roman" w:cs="Times New Roman"/>
        </w:rPr>
        <w:t xml:space="preserve"> and harm other environments</w:t>
      </w:r>
      <w:r w:rsidR="005F132C">
        <w:rPr>
          <w:rFonts w:ascii="Times New Roman" w:hAnsi="Times New Roman" w:cs="Times New Roman"/>
        </w:rPr>
        <w:t xml:space="preserve">. </w:t>
      </w:r>
    </w:p>
    <w:p w14:paraId="3C5E0863" w14:textId="77777777" w:rsidR="00830A61" w:rsidRDefault="00830A61">
      <w:pPr>
        <w:rPr>
          <w:rFonts w:ascii="Times New Roman" w:hAnsi="Times New Roman" w:cs="Times New Roman"/>
          <w:sz w:val="32"/>
          <w:szCs w:val="32"/>
        </w:rPr>
      </w:pPr>
    </w:p>
    <w:p w14:paraId="7E748D76" w14:textId="451ABFC6" w:rsidR="00830A61" w:rsidRPr="00C704BD" w:rsidDel="0016092D" w:rsidRDefault="00830A61">
      <w:pPr>
        <w:rPr>
          <w:del w:id="25" w:author="Vroom, Matthew" w:date="2018-04-28T17:39:00Z"/>
          <w:rFonts w:ascii="Times New Roman" w:hAnsi="Times New Roman" w:cs="Times New Roman"/>
        </w:rPr>
      </w:pPr>
      <w:r>
        <w:rPr>
          <w:rFonts w:ascii="Times New Roman" w:hAnsi="Times New Roman" w:cs="Times New Roman"/>
          <w:sz w:val="32"/>
          <w:szCs w:val="32"/>
        </w:rPr>
        <w:tab/>
      </w:r>
    </w:p>
    <w:p w14:paraId="04BC94F2" w14:textId="77777777" w:rsidR="008C4A16" w:rsidDel="0016092D" w:rsidRDefault="008C4A16">
      <w:pPr>
        <w:rPr>
          <w:del w:id="26" w:author="Vroom, Matthew" w:date="2018-04-28T17:39:00Z"/>
          <w:rFonts w:ascii="Times New Roman" w:hAnsi="Times New Roman" w:cs="Times New Roman"/>
        </w:rPr>
      </w:pPr>
    </w:p>
    <w:p w14:paraId="51AACC9F" w14:textId="6A29B3CB" w:rsidR="008C4A16" w:rsidRPr="002E0328" w:rsidDel="0016092D" w:rsidRDefault="00CE01A2">
      <w:pPr>
        <w:rPr>
          <w:del w:id="27" w:author="Vroom, Matthew" w:date="2018-04-28T17:39:00Z"/>
          <w:rFonts w:ascii="Verdana" w:hAnsi="Verdana" w:cs="Times New Roman"/>
          <w:b/>
          <w:sz w:val="32"/>
          <w:szCs w:val="32"/>
        </w:rPr>
      </w:pPr>
      <w:del w:id="28" w:author="Vroom, Matthew" w:date="2018-04-28T17:39:00Z">
        <w:r w:rsidDel="0016092D">
          <w:rPr>
            <w:rFonts w:ascii="Verdana" w:hAnsi="Verdana" w:cs="Times New Roman"/>
            <w:b/>
            <w:sz w:val="32"/>
            <w:szCs w:val="32"/>
          </w:rPr>
          <w:delText>Types of Cacti</w:delText>
        </w:r>
      </w:del>
      <w:del w:id="29" w:author="Vroom, Matthew" w:date="2018-04-28T17:31:00Z">
        <w:r w:rsidR="008C4A16" w:rsidRPr="002E0328" w:rsidDel="00F367E2">
          <w:rPr>
            <w:rFonts w:ascii="Verdana" w:hAnsi="Verdana" w:cs="Times New Roman"/>
            <w:b/>
            <w:sz w:val="32"/>
            <w:szCs w:val="32"/>
          </w:rPr>
          <w:delText>:</w:delText>
        </w:r>
      </w:del>
    </w:p>
    <w:p w14:paraId="5A6F37AF" w14:textId="5CE37412" w:rsidR="00DC02D5" w:rsidDel="0016092D" w:rsidRDefault="00DC02D5">
      <w:pPr>
        <w:rPr>
          <w:del w:id="30" w:author="Vroom, Matthew" w:date="2018-04-28T17:39:00Z"/>
          <w:rFonts w:ascii="Times New Roman" w:hAnsi="Times New Roman" w:cs="Times New Roman"/>
          <w:sz w:val="32"/>
          <w:szCs w:val="32"/>
        </w:rPr>
      </w:pPr>
    </w:p>
    <w:p w14:paraId="2078DF42" w14:textId="4F8E5375" w:rsidR="008C4A16" w:rsidDel="0016092D" w:rsidRDefault="00DC02D5" w:rsidP="001C6312">
      <w:pPr>
        <w:rPr>
          <w:del w:id="31" w:author="Vroom, Matthew" w:date="2018-04-28T17:39:00Z"/>
          <w:rFonts w:ascii="Times New Roman" w:hAnsi="Times New Roman" w:cs="Times New Roman"/>
        </w:rPr>
      </w:pPr>
      <w:del w:id="32" w:author="Vroom, Matthew" w:date="2018-04-28T17:39:00Z">
        <w:r w:rsidDel="0016092D">
          <w:rPr>
            <w:rFonts w:ascii="Times New Roman" w:hAnsi="Times New Roman" w:cs="Times New Roman"/>
            <w:sz w:val="32"/>
            <w:szCs w:val="32"/>
          </w:rPr>
          <w:tab/>
        </w:r>
        <w:r w:rsidR="003D2E96" w:rsidDel="0016092D">
          <w:rPr>
            <w:rFonts w:ascii="Times New Roman" w:hAnsi="Times New Roman" w:cs="Times New Roman"/>
          </w:rPr>
          <w:delText xml:space="preserve">What exactly </w:delText>
        </w:r>
      </w:del>
      <w:del w:id="33" w:author="Vroom, Matthew" w:date="2018-04-28T17:38:00Z">
        <w:r w:rsidR="003D2E96" w:rsidDel="00B16B95">
          <w:rPr>
            <w:rFonts w:ascii="Times New Roman" w:hAnsi="Times New Roman" w:cs="Times New Roman"/>
          </w:rPr>
          <w:delText xml:space="preserve">constitutes </w:delText>
        </w:r>
      </w:del>
      <w:del w:id="34" w:author="Vroom, Matthew" w:date="2018-04-28T17:39:00Z">
        <w:r w:rsidR="003D2E96" w:rsidDel="0016092D">
          <w:rPr>
            <w:rFonts w:ascii="Times New Roman" w:hAnsi="Times New Roman" w:cs="Times New Roman"/>
          </w:rPr>
          <w:delText>a cactus? Cacti are plants that are native to the Americas and belong</w:delText>
        </w:r>
        <w:r w:rsidR="000856E8" w:rsidDel="0016092D">
          <w:rPr>
            <w:rFonts w:ascii="Times New Roman" w:hAnsi="Times New Roman" w:cs="Times New Roman"/>
          </w:rPr>
          <w:delText xml:space="preserve"> to the succulent family of plant life</w:delText>
        </w:r>
        <w:r w:rsidR="003D2E96" w:rsidDel="0016092D">
          <w:rPr>
            <w:rFonts w:ascii="Times New Roman" w:hAnsi="Times New Roman" w:cs="Times New Roman"/>
          </w:rPr>
          <w:delText xml:space="preserve">. Cacti are succulents due to their mechanism of storing water through dry periods in the environment but </w:delText>
        </w:r>
        <w:r w:rsidR="000856E8" w:rsidDel="0016092D">
          <w:rPr>
            <w:rFonts w:ascii="Times New Roman" w:hAnsi="Times New Roman" w:cs="Times New Roman"/>
          </w:rPr>
          <w:delText>differ</w:delText>
        </w:r>
        <w:r w:rsidR="003D2E96" w:rsidDel="0016092D">
          <w:rPr>
            <w:rFonts w:ascii="Times New Roman" w:hAnsi="Times New Roman" w:cs="Times New Roman"/>
          </w:rPr>
          <w:delText xml:space="preserve"> to succulents </w:delText>
        </w:r>
        <w:r w:rsidR="00EA580C" w:rsidDel="0016092D">
          <w:rPr>
            <w:rFonts w:ascii="Times New Roman" w:hAnsi="Times New Roman" w:cs="Times New Roman"/>
          </w:rPr>
          <w:delText>by containing small areas on the plant where spines grow called areoles</w:delText>
        </w:r>
        <w:r w:rsidR="009E0A5E" w:rsidDel="0016092D">
          <w:rPr>
            <w:rFonts w:ascii="Times New Roman" w:hAnsi="Times New Roman" w:cs="Times New Roman"/>
          </w:rPr>
          <w:delText xml:space="preserve"> (Torre)</w:delText>
        </w:r>
        <w:r w:rsidR="00EA580C" w:rsidDel="0016092D">
          <w:rPr>
            <w:rFonts w:ascii="Times New Roman" w:hAnsi="Times New Roman" w:cs="Times New Roman"/>
          </w:rPr>
          <w:delText xml:space="preserve">. These plants are diverse in nature with over 2000 types of cacti having been discovered. </w:delText>
        </w:r>
        <w:r w:rsidR="00D12E5B" w:rsidDel="0016092D">
          <w:rPr>
            <w:rFonts w:ascii="Times New Roman" w:hAnsi="Times New Roman" w:cs="Times New Roman"/>
          </w:rPr>
          <w:delText xml:space="preserve">While they all grow specifically in arid conditions, they vary by color, size, presence of flowers, </w:delText>
        </w:r>
        <w:r w:rsidR="004D6851" w:rsidDel="0016092D">
          <w:rPr>
            <w:rFonts w:ascii="Times New Roman" w:hAnsi="Times New Roman" w:cs="Times New Roman"/>
          </w:rPr>
          <w:delText>and life span. They also share the ability to last long periods of time with little or no water due to their roots which absorb water deep in the ground</w:delText>
        </w:r>
        <w:r w:rsidR="009E0A5E" w:rsidDel="0016092D">
          <w:rPr>
            <w:rFonts w:ascii="Times New Roman" w:hAnsi="Times New Roman" w:cs="Times New Roman"/>
          </w:rPr>
          <w:delText xml:space="preserve"> (Torre)</w:delText>
        </w:r>
        <w:r w:rsidR="004D6851" w:rsidDel="0016092D">
          <w:rPr>
            <w:rFonts w:ascii="Times New Roman" w:hAnsi="Times New Roman" w:cs="Times New Roman"/>
          </w:rPr>
          <w:delText xml:space="preserve">. The variance in characteristics of cacti is vast and consists of nearly every major </w:delText>
        </w:r>
        <w:r w:rsidR="000856E8" w:rsidDel="0016092D">
          <w:rPr>
            <w:rFonts w:ascii="Times New Roman" w:hAnsi="Times New Roman" w:cs="Times New Roman"/>
          </w:rPr>
          <w:delText xml:space="preserve">biological </w:delText>
        </w:r>
        <w:r w:rsidR="004D6851" w:rsidDel="0016092D">
          <w:rPr>
            <w:rFonts w:ascii="Times New Roman" w:hAnsi="Times New Roman" w:cs="Times New Roman"/>
          </w:rPr>
          <w:delText xml:space="preserve">difference imaginable. </w:delText>
        </w:r>
      </w:del>
    </w:p>
    <w:p w14:paraId="5BF210D6" w14:textId="22248A52" w:rsidR="004D6851" w:rsidDel="0016092D" w:rsidRDefault="004D6851" w:rsidP="001C6312">
      <w:pPr>
        <w:rPr>
          <w:del w:id="35" w:author="Vroom, Matthew" w:date="2018-04-28T17:39:00Z"/>
          <w:rFonts w:ascii="Times New Roman" w:hAnsi="Times New Roman" w:cs="Times New Roman"/>
        </w:rPr>
      </w:pPr>
    </w:p>
    <w:p w14:paraId="7EEF955F" w14:textId="023F70E7" w:rsidR="004D6851" w:rsidRPr="003D2E96" w:rsidDel="0016092D" w:rsidRDefault="004D6851" w:rsidP="001C6312">
      <w:pPr>
        <w:rPr>
          <w:del w:id="36" w:author="Vroom, Matthew" w:date="2018-04-28T17:39:00Z"/>
          <w:rFonts w:ascii="Times New Roman" w:hAnsi="Times New Roman" w:cs="Times New Roman"/>
        </w:rPr>
      </w:pPr>
      <w:del w:id="37" w:author="Vroom, Matthew" w:date="2018-04-28T17:39:00Z">
        <w:r w:rsidDel="0016092D">
          <w:rPr>
            <w:rFonts w:ascii="Times New Roman" w:hAnsi="Times New Roman" w:cs="Times New Roman"/>
          </w:rPr>
          <w:tab/>
          <w:delText>With numbers of these succulents on a downward spiral, 141 species are in immediate danger. Out of these 141 types of plants, 25 belong on the endangered list with another 27 on the critically endangered list. This troublesome statistic emphasizes the urgency of action</w:delText>
        </w:r>
        <w:r w:rsidR="00D24F11" w:rsidDel="0016092D">
          <w:rPr>
            <w:rFonts w:ascii="Times New Roman" w:hAnsi="Times New Roman" w:cs="Times New Roman"/>
          </w:rPr>
          <w:delText xml:space="preserve"> needed</w:delText>
        </w:r>
        <w:r w:rsidDel="0016092D">
          <w:rPr>
            <w:rFonts w:ascii="Times New Roman" w:hAnsi="Times New Roman" w:cs="Times New Roman"/>
          </w:rPr>
          <w:delText xml:space="preserve"> to be taken place to save these plants. </w:delText>
        </w:r>
        <w:r w:rsidR="00AC6693" w:rsidDel="0016092D">
          <w:rPr>
            <w:rFonts w:ascii="Times New Roman" w:hAnsi="Times New Roman" w:cs="Times New Roman"/>
          </w:rPr>
          <w:delText>According to the conservation organization World Wildlife Fund, some species have been reduced by as much as 95% in only the past 25 years</w:delText>
        </w:r>
        <w:r w:rsidR="009E0A5E" w:rsidDel="0016092D">
          <w:rPr>
            <w:rFonts w:ascii="Times New Roman" w:hAnsi="Times New Roman" w:cs="Times New Roman"/>
          </w:rPr>
          <w:delText xml:space="preserve"> (Colin)</w:delText>
        </w:r>
        <w:r w:rsidR="00AC6693" w:rsidDel="0016092D">
          <w:rPr>
            <w:rFonts w:ascii="Times New Roman" w:hAnsi="Times New Roman" w:cs="Times New Roman"/>
          </w:rPr>
          <w:delText xml:space="preserve">. While some of the damage to cacti habitats can be attributed to deforestation, a large contributing factor to the decrease in plant life is the removal of cacti for personal use or sale illegally. </w:delText>
        </w:r>
      </w:del>
    </w:p>
    <w:p w14:paraId="70E46D0F" w14:textId="56DAF1BC" w:rsidR="0000617F" w:rsidDel="0016092D" w:rsidRDefault="0000617F">
      <w:pPr>
        <w:rPr>
          <w:del w:id="38" w:author="Vroom, Matthew" w:date="2018-04-28T17:39:00Z"/>
          <w:rFonts w:ascii="Times New Roman" w:hAnsi="Times New Roman" w:cs="Times New Roman"/>
          <w:sz w:val="32"/>
          <w:szCs w:val="32"/>
        </w:rPr>
      </w:pPr>
    </w:p>
    <w:p w14:paraId="6E71EBC9" w14:textId="441BB09E" w:rsidR="00DD5D9F" w:rsidRPr="00DD5D9F" w:rsidDel="0016092D" w:rsidRDefault="00DD5D9F">
      <w:pPr>
        <w:rPr>
          <w:del w:id="39" w:author="Vroom, Matthew" w:date="2018-04-28T17:39:00Z"/>
          <w:rFonts w:ascii="Times New Roman" w:hAnsi="Times New Roman" w:cs="Times New Roman"/>
        </w:rPr>
      </w:pPr>
      <w:del w:id="40" w:author="Vroom, Matthew" w:date="2018-04-28T17:39:00Z">
        <w:r w:rsidDel="0016092D">
          <w:rPr>
            <w:rFonts w:ascii="Times New Roman" w:hAnsi="Times New Roman" w:cs="Times New Roman"/>
            <w:sz w:val="32"/>
            <w:szCs w:val="32"/>
          </w:rPr>
          <w:tab/>
        </w:r>
        <w:r w:rsidDel="0016092D">
          <w:rPr>
            <w:rFonts w:ascii="Times New Roman" w:hAnsi="Times New Roman" w:cs="Times New Roman"/>
          </w:rPr>
          <w:delText xml:space="preserve">One of the most commonly sold cacti on the black market is the saguaro cactus. This plant </w:delText>
        </w:r>
        <w:r w:rsidR="00B47FB1" w:rsidDel="0016092D">
          <w:rPr>
            <w:rFonts w:ascii="Times New Roman" w:hAnsi="Times New Roman" w:cs="Times New Roman"/>
          </w:rPr>
          <w:delText>can live for over 150 years and grow to heights of over 40 feet. Commonly seen growing “arms” out of the side of its base, this cactus is easily found in Arizona with the Saguaro National Park containing a large percentage of the population. As these succulents can be sold for hundreds of dollars illegally, some of the plants have been implanted with chips in order to track their location in case of theft</w:delText>
        </w:r>
        <w:r w:rsidR="009E0A5E" w:rsidDel="0016092D">
          <w:rPr>
            <w:rFonts w:ascii="Times New Roman" w:hAnsi="Times New Roman" w:cs="Times New Roman"/>
          </w:rPr>
          <w:delText xml:space="preserve"> (Cumming)</w:delText>
        </w:r>
        <w:r w:rsidR="00B47FB1" w:rsidDel="0016092D">
          <w:rPr>
            <w:rFonts w:ascii="Times New Roman" w:hAnsi="Times New Roman" w:cs="Times New Roman"/>
          </w:rPr>
          <w:delText>.</w:delText>
        </w:r>
      </w:del>
    </w:p>
    <w:p w14:paraId="0638CCBE" w14:textId="75536B19" w:rsidR="0000617F" w:rsidDel="0016092D" w:rsidRDefault="0000617F">
      <w:pPr>
        <w:rPr>
          <w:del w:id="41" w:author="Vroom, Matthew" w:date="2018-04-28T17:39:00Z"/>
          <w:rFonts w:ascii="Times New Roman" w:hAnsi="Times New Roman" w:cs="Times New Roman"/>
          <w:sz w:val="32"/>
          <w:szCs w:val="32"/>
        </w:rPr>
      </w:pPr>
    </w:p>
    <w:p w14:paraId="4CB248C0" w14:textId="77777777" w:rsidR="00AC6693" w:rsidRDefault="00AC6693">
      <w:pPr>
        <w:rPr>
          <w:rFonts w:ascii="Verdana" w:hAnsi="Verdana" w:cs="Times New Roman"/>
          <w:b/>
          <w:sz w:val="32"/>
          <w:szCs w:val="32"/>
        </w:rPr>
      </w:pPr>
    </w:p>
    <w:p w14:paraId="6E9DD659" w14:textId="77777777" w:rsidR="00AC6693" w:rsidRDefault="00AC6693">
      <w:pPr>
        <w:rPr>
          <w:rFonts w:ascii="Verdana" w:hAnsi="Verdana" w:cs="Times New Roman"/>
          <w:b/>
          <w:sz w:val="32"/>
          <w:szCs w:val="32"/>
        </w:rPr>
      </w:pPr>
    </w:p>
    <w:p w14:paraId="6AE51330" w14:textId="2CE3DCAD" w:rsidR="008C4A16" w:rsidRDefault="00CE01A2">
      <w:pPr>
        <w:rPr>
          <w:rFonts w:ascii="Verdana" w:hAnsi="Verdana" w:cs="Times New Roman"/>
          <w:b/>
          <w:sz w:val="32"/>
          <w:szCs w:val="32"/>
        </w:rPr>
      </w:pPr>
      <w:r>
        <w:rPr>
          <w:rFonts w:ascii="Verdana" w:hAnsi="Verdana" w:cs="Times New Roman"/>
          <w:b/>
          <w:sz w:val="32"/>
          <w:szCs w:val="32"/>
        </w:rPr>
        <w:t>Size of Market</w:t>
      </w:r>
      <w:del w:id="42" w:author="Vroom, Matthew" w:date="2018-04-28T17:31:00Z">
        <w:r w:rsidR="008C4A16" w:rsidRPr="002E0328" w:rsidDel="00F367E2">
          <w:rPr>
            <w:rFonts w:ascii="Verdana" w:hAnsi="Verdana" w:cs="Times New Roman"/>
            <w:b/>
            <w:sz w:val="32"/>
            <w:szCs w:val="32"/>
          </w:rPr>
          <w:delText>:</w:delText>
        </w:r>
      </w:del>
    </w:p>
    <w:p w14:paraId="7D222180" w14:textId="77777777" w:rsidR="00893A2D" w:rsidRDefault="00893A2D">
      <w:pPr>
        <w:rPr>
          <w:rFonts w:ascii="Verdana" w:hAnsi="Verdana" w:cs="Times New Roman"/>
          <w:b/>
          <w:sz w:val="32"/>
          <w:szCs w:val="32"/>
        </w:rPr>
      </w:pPr>
    </w:p>
    <w:p w14:paraId="216C1E4B" w14:textId="4D8DA2C1" w:rsidR="00893A2D" w:rsidRDefault="00893A2D">
      <w:pPr>
        <w:rPr>
          <w:rFonts w:ascii="Times New Roman" w:hAnsi="Times New Roman" w:cs="Times New Roman"/>
        </w:rPr>
      </w:pPr>
      <w:r>
        <w:rPr>
          <w:rFonts w:ascii="Verdana" w:hAnsi="Verdana" w:cs="Times New Roman"/>
          <w:b/>
          <w:sz w:val="32"/>
          <w:szCs w:val="32"/>
        </w:rPr>
        <w:tab/>
      </w:r>
      <w:r w:rsidR="00410772">
        <w:rPr>
          <w:rFonts w:ascii="Times New Roman" w:hAnsi="Times New Roman" w:cs="Times New Roman"/>
        </w:rPr>
        <w:t xml:space="preserve">The cacti black market has grown substantially as access to the plant has expanded. With illegal items being readily available with the </w:t>
      </w:r>
      <w:del w:id="43" w:author="Vroom, Matthew" w:date="2018-04-28T17:43:00Z">
        <w:r w:rsidR="00410772" w:rsidDel="00994701">
          <w:rPr>
            <w:rFonts w:ascii="Times New Roman" w:hAnsi="Times New Roman" w:cs="Times New Roman"/>
          </w:rPr>
          <w:delText xml:space="preserve">introduction </w:delText>
        </w:r>
      </w:del>
      <w:ins w:id="44" w:author="Vroom, Matthew" w:date="2018-04-28T17:43:00Z">
        <w:r w:rsidR="00994701">
          <w:rPr>
            <w:rFonts w:ascii="Times New Roman" w:hAnsi="Times New Roman" w:cs="Times New Roman"/>
          </w:rPr>
          <w:t>adaptation</w:t>
        </w:r>
        <w:r w:rsidR="00994701">
          <w:rPr>
            <w:rFonts w:ascii="Times New Roman" w:hAnsi="Times New Roman" w:cs="Times New Roman"/>
          </w:rPr>
          <w:t xml:space="preserve"> </w:t>
        </w:r>
      </w:ins>
      <w:r w:rsidR="00410772">
        <w:rPr>
          <w:rFonts w:ascii="Times New Roman" w:hAnsi="Times New Roman" w:cs="Times New Roman"/>
        </w:rPr>
        <w:t xml:space="preserve">of the internet, </w:t>
      </w:r>
      <w:r w:rsidR="00BB5237">
        <w:rPr>
          <w:rFonts w:ascii="Times New Roman" w:hAnsi="Times New Roman" w:cs="Times New Roman"/>
        </w:rPr>
        <w:t xml:space="preserve">devious </w:t>
      </w:r>
      <w:r w:rsidR="00410772">
        <w:rPr>
          <w:rFonts w:ascii="Times New Roman" w:hAnsi="Times New Roman" w:cs="Times New Roman"/>
        </w:rPr>
        <w:t xml:space="preserve">plant sales have skyrocketed. The total value of illegal plant sales is estimated to be hundreds of millions </w:t>
      </w:r>
      <w:del w:id="45" w:author="Vroom, Matthew" w:date="2018-04-28T17:44:00Z">
        <w:r w:rsidR="00410772" w:rsidDel="00355E60">
          <w:rPr>
            <w:rFonts w:ascii="Times New Roman" w:hAnsi="Times New Roman" w:cs="Times New Roman"/>
          </w:rPr>
          <w:delText>in worth</w:delText>
        </w:r>
      </w:del>
      <w:ins w:id="46" w:author="Vroom, Matthew" w:date="2018-04-28T17:44:00Z">
        <w:r w:rsidR="00355E60">
          <w:rPr>
            <w:rFonts w:ascii="Times New Roman" w:hAnsi="Times New Roman" w:cs="Times New Roman"/>
          </w:rPr>
          <w:t>of dollars</w:t>
        </w:r>
      </w:ins>
      <w:r w:rsidR="00410772">
        <w:rPr>
          <w:rFonts w:ascii="Times New Roman" w:hAnsi="Times New Roman" w:cs="Times New Roman"/>
        </w:rPr>
        <w:t xml:space="preserve"> by conservative estimates. An indicator of the rising popularity of this market is the increase in plant smuggling arrests in the U.S.</w:t>
      </w:r>
      <w:r w:rsidR="00490DB4">
        <w:rPr>
          <w:rFonts w:ascii="Times New Roman" w:hAnsi="Times New Roman" w:cs="Times New Roman"/>
        </w:rPr>
        <w:t xml:space="preserve"> (Cumming).</w:t>
      </w:r>
      <w:r w:rsidR="00410772">
        <w:rPr>
          <w:rFonts w:ascii="Times New Roman" w:hAnsi="Times New Roman" w:cs="Times New Roman"/>
        </w:rPr>
        <w:t xml:space="preserve"> Many people caught in the act of uprooting cacti make a living off the practice and willing buyers exist throughout the world. Some purchasers of illegal plants aren’t even eccentric collectors</w:t>
      </w:r>
      <w:ins w:id="47" w:author="Vroom, Matthew" w:date="2018-04-28T17:44:00Z">
        <w:r w:rsidR="00E80DCB">
          <w:rPr>
            <w:rFonts w:ascii="Times New Roman" w:hAnsi="Times New Roman" w:cs="Times New Roman"/>
          </w:rPr>
          <w:t>,</w:t>
        </w:r>
      </w:ins>
      <w:r w:rsidR="00410772">
        <w:rPr>
          <w:rFonts w:ascii="Times New Roman" w:hAnsi="Times New Roman" w:cs="Times New Roman"/>
        </w:rPr>
        <w:t xml:space="preserve"> with some merely looking for unique landscaping options. As certain plants rise in scarcity, their value will only grow</w:t>
      </w:r>
      <w:ins w:id="48" w:author="Vroom, Matthew" w:date="2018-04-28T17:44:00Z">
        <w:r w:rsidR="00E80DCB">
          <w:rPr>
            <w:rFonts w:ascii="Times New Roman" w:hAnsi="Times New Roman" w:cs="Times New Roman"/>
          </w:rPr>
          <w:t>,</w:t>
        </w:r>
      </w:ins>
      <w:r w:rsidR="00410772">
        <w:rPr>
          <w:rFonts w:ascii="Times New Roman" w:hAnsi="Times New Roman" w:cs="Times New Roman"/>
        </w:rPr>
        <w:t xml:space="preserve"> and demand will increase further. </w:t>
      </w:r>
      <w:r w:rsidR="006444B2">
        <w:rPr>
          <w:rFonts w:ascii="Times New Roman" w:hAnsi="Times New Roman" w:cs="Times New Roman"/>
        </w:rPr>
        <w:t>The size of the market for illegal plants indicates that unless further action is enforced to protect these endangered species, several types of cacti might become extinct in the wild.</w:t>
      </w:r>
    </w:p>
    <w:p w14:paraId="22798E8A" w14:textId="77777777" w:rsidR="00A0184B" w:rsidRDefault="00A0184B">
      <w:pPr>
        <w:rPr>
          <w:rFonts w:ascii="Times New Roman" w:hAnsi="Times New Roman" w:cs="Times New Roman"/>
        </w:rPr>
      </w:pPr>
    </w:p>
    <w:p w14:paraId="2C5DF882" w14:textId="7BB31351" w:rsidR="00A0184B" w:rsidRPr="00410772" w:rsidDel="00B478F7" w:rsidRDefault="00A0184B">
      <w:pPr>
        <w:rPr>
          <w:del w:id="49" w:author="Vroom, Matthew" w:date="2018-04-28T17:45:00Z"/>
          <w:rFonts w:ascii="Times New Roman" w:hAnsi="Times New Roman" w:cs="Times New Roman"/>
        </w:rPr>
      </w:pPr>
      <w:r>
        <w:rPr>
          <w:rFonts w:ascii="Times New Roman" w:hAnsi="Times New Roman" w:cs="Times New Roman"/>
        </w:rPr>
        <w:tab/>
        <w:t xml:space="preserve">This market also spans worldwide with collectors </w:t>
      </w:r>
      <w:r w:rsidR="009A34E1">
        <w:rPr>
          <w:rFonts w:ascii="Times New Roman" w:hAnsi="Times New Roman" w:cs="Times New Roman"/>
        </w:rPr>
        <w:t xml:space="preserve">inhabiting all populated continents. In the U.S., most illegal plant sales </w:t>
      </w:r>
      <w:r w:rsidR="00BB5237">
        <w:rPr>
          <w:rFonts w:ascii="Times New Roman" w:hAnsi="Times New Roman" w:cs="Times New Roman"/>
        </w:rPr>
        <w:t>are sold</w:t>
      </w:r>
      <w:r w:rsidR="009A34E1">
        <w:rPr>
          <w:rFonts w:ascii="Times New Roman" w:hAnsi="Times New Roman" w:cs="Times New Roman"/>
        </w:rPr>
        <w:t xml:space="preserve"> to surrounding states. Thieves usually drive deep into state owned land and uproot cacti in the middle of the night. Some robbers have even been caught with large cacti in the bed of their trucks</w:t>
      </w:r>
      <w:r w:rsidR="00490DB4">
        <w:rPr>
          <w:rFonts w:ascii="Times New Roman" w:hAnsi="Times New Roman" w:cs="Times New Roman"/>
        </w:rPr>
        <w:t xml:space="preserve"> (Colin)</w:t>
      </w:r>
      <w:r w:rsidR="009A34E1">
        <w:rPr>
          <w:rFonts w:ascii="Times New Roman" w:hAnsi="Times New Roman" w:cs="Times New Roman"/>
        </w:rPr>
        <w:t>. Besides surrounding states, areas of the country that aren’t connected to a desert remain popular destinations for sales of illegal plants. Stolen cacti from Central and South America sell large amounts of plants primarily to people located in Europe and Asia</w:t>
      </w:r>
      <w:r w:rsidR="00490DB4">
        <w:rPr>
          <w:rFonts w:ascii="Times New Roman" w:hAnsi="Times New Roman" w:cs="Times New Roman"/>
        </w:rPr>
        <w:t xml:space="preserve"> (Colin)</w:t>
      </w:r>
      <w:r w:rsidR="009A34E1">
        <w:rPr>
          <w:rFonts w:ascii="Times New Roman" w:hAnsi="Times New Roman" w:cs="Times New Roman"/>
        </w:rPr>
        <w:t xml:space="preserve">. </w:t>
      </w:r>
    </w:p>
    <w:p w14:paraId="43500BE0" w14:textId="3941E4A2" w:rsidR="0000617F" w:rsidRPr="0000617F" w:rsidRDefault="00621015">
      <w:pPr>
        <w:rPr>
          <w:rFonts w:ascii="Times New Roman" w:hAnsi="Times New Roman" w:cs="Times New Roman"/>
        </w:rPr>
      </w:pPr>
      <w:r>
        <w:rPr>
          <w:rFonts w:ascii="Times New Roman" w:hAnsi="Times New Roman" w:cs="Times New Roman"/>
          <w:sz w:val="32"/>
          <w:szCs w:val="32"/>
        </w:rPr>
        <w:tab/>
      </w:r>
    </w:p>
    <w:p w14:paraId="711E0634" w14:textId="77777777" w:rsidR="008C4A16" w:rsidRDefault="008C4A16">
      <w:pPr>
        <w:rPr>
          <w:rFonts w:ascii="Times New Roman" w:hAnsi="Times New Roman" w:cs="Times New Roman"/>
          <w:sz w:val="32"/>
          <w:szCs w:val="32"/>
        </w:rPr>
      </w:pPr>
    </w:p>
    <w:p w14:paraId="51240EAF" w14:textId="52C1A077" w:rsidR="008C4A16" w:rsidRDefault="00CE01A2">
      <w:pPr>
        <w:rPr>
          <w:rFonts w:ascii="Verdana" w:hAnsi="Verdana" w:cs="Times New Roman"/>
          <w:b/>
          <w:sz w:val="32"/>
          <w:szCs w:val="32"/>
        </w:rPr>
      </w:pPr>
      <w:r>
        <w:rPr>
          <w:rFonts w:ascii="Verdana" w:hAnsi="Verdana" w:cs="Times New Roman"/>
          <w:b/>
          <w:sz w:val="32"/>
          <w:szCs w:val="32"/>
        </w:rPr>
        <w:t>Ecosystem</w:t>
      </w:r>
      <w:del w:id="50" w:author="Vroom, Matthew" w:date="2018-04-28T17:31:00Z">
        <w:r w:rsidR="008C4A16" w:rsidRPr="002E0328" w:rsidDel="00F367E2">
          <w:rPr>
            <w:rFonts w:ascii="Verdana" w:hAnsi="Verdana" w:cs="Times New Roman"/>
            <w:b/>
            <w:sz w:val="32"/>
            <w:szCs w:val="32"/>
          </w:rPr>
          <w:delText>:</w:delText>
        </w:r>
      </w:del>
    </w:p>
    <w:p w14:paraId="2FECDB67" w14:textId="77777777" w:rsidR="0023009F" w:rsidRDefault="0023009F">
      <w:pPr>
        <w:rPr>
          <w:rFonts w:ascii="Verdana" w:hAnsi="Verdana" w:cs="Times New Roman"/>
          <w:b/>
          <w:sz w:val="32"/>
          <w:szCs w:val="32"/>
        </w:rPr>
      </w:pPr>
    </w:p>
    <w:p w14:paraId="798B1C02" w14:textId="57DD15AD" w:rsidR="00577ED5" w:rsidRDefault="0023009F">
      <w:pPr>
        <w:rPr>
          <w:rFonts w:ascii="Times New Roman" w:hAnsi="Times New Roman" w:cs="Times New Roman"/>
        </w:rPr>
      </w:pPr>
      <w:r>
        <w:rPr>
          <w:rFonts w:ascii="Times New Roman" w:hAnsi="Times New Roman" w:cs="Times New Roman"/>
          <w:b/>
        </w:rPr>
        <w:tab/>
      </w:r>
      <w:r>
        <w:rPr>
          <w:rFonts w:ascii="Times New Roman" w:hAnsi="Times New Roman" w:cs="Times New Roman"/>
        </w:rPr>
        <w:t>If no action is taken to reverse the population decline of cacti, enormous damage to the local ecosystem will occur. Located in all arid region across the Americas, cacti are critically important to the animals that live in these regions. By holding large amount of water, these plants can supply much needed hydration to animals in dire need of liquid</w:t>
      </w:r>
      <w:r w:rsidR="00490DB4">
        <w:rPr>
          <w:rFonts w:ascii="Times New Roman" w:hAnsi="Times New Roman" w:cs="Times New Roman"/>
        </w:rPr>
        <w:t xml:space="preserve"> (Kinver)</w:t>
      </w:r>
      <w:r>
        <w:rPr>
          <w:rFonts w:ascii="Times New Roman" w:hAnsi="Times New Roman" w:cs="Times New Roman"/>
        </w:rPr>
        <w:t>. With fresh wate</w:t>
      </w:r>
      <w:r w:rsidR="00BB5237">
        <w:rPr>
          <w:rFonts w:ascii="Times New Roman" w:hAnsi="Times New Roman" w:cs="Times New Roman"/>
        </w:rPr>
        <w:t>r being so scarce in deserts</w:t>
      </w:r>
      <w:r>
        <w:rPr>
          <w:rFonts w:ascii="Times New Roman" w:hAnsi="Times New Roman" w:cs="Times New Roman"/>
        </w:rPr>
        <w:t>, without cacti several mammals could face challe</w:t>
      </w:r>
      <w:r w:rsidR="00BB5237">
        <w:rPr>
          <w:rFonts w:ascii="Times New Roman" w:hAnsi="Times New Roman" w:cs="Times New Roman"/>
        </w:rPr>
        <w:t>nges in surviving</w:t>
      </w:r>
      <w:r>
        <w:rPr>
          <w:rFonts w:ascii="Times New Roman" w:hAnsi="Times New Roman" w:cs="Times New Roman"/>
        </w:rPr>
        <w:t xml:space="preserve"> that they previously haven’t had to deal with. Deer, rabbits, coyotes, and lizards among other animals depend on the water sources provided by these desert plant</w:t>
      </w:r>
      <w:r w:rsidR="00577ED5">
        <w:rPr>
          <w:rFonts w:ascii="Times New Roman" w:hAnsi="Times New Roman" w:cs="Times New Roman"/>
        </w:rPr>
        <w:t>s</w:t>
      </w:r>
      <w:r w:rsidR="00490DB4">
        <w:rPr>
          <w:rFonts w:ascii="Times New Roman" w:hAnsi="Times New Roman" w:cs="Times New Roman"/>
        </w:rPr>
        <w:t xml:space="preserve"> (Kinver)</w:t>
      </w:r>
      <w:r w:rsidR="00577ED5">
        <w:rPr>
          <w:rFonts w:ascii="Times New Roman" w:hAnsi="Times New Roman" w:cs="Times New Roman"/>
        </w:rPr>
        <w:t>. If they continue to be removed from their environment, the rippling effects co</w:t>
      </w:r>
      <w:r w:rsidR="00BB5237">
        <w:rPr>
          <w:rFonts w:ascii="Times New Roman" w:hAnsi="Times New Roman" w:cs="Times New Roman"/>
        </w:rPr>
        <w:t>uld devastate the entire ecosystem</w:t>
      </w:r>
      <w:r w:rsidR="00577ED5">
        <w:rPr>
          <w:rFonts w:ascii="Times New Roman" w:hAnsi="Times New Roman" w:cs="Times New Roman"/>
        </w:rPr>
        <w:t>. This creates a chain</w:t>
      </w:r>
      <w:del w:id="51" w:author="Vroom, Matthew" w:date="2018-04-28T17:46:00Z">
        <w:r w:rsidR="00577ED5" w:rsidDel="00B809F7">
          <w:rPr>
            <w:rFonts w:ascii="Times New Roman" w:hAnsi="Times New Roman" w:cs="Times New Roman"/>
          </w:rPr>
          <w:delText>ed</w:delText>
        </w:r>
      </w:del>
      <w:r w:rsidR="00577ED5">
        <w:rPr>
          <w:rFonts w:ascii="Times New Roman" w:hAnsi="Times New Roman" w:cs="Times New Roman"/>
        </w:rPr>
        <w:t xml:space="preserve"> event in which all surrounding life </w:t>
      </w:r>
      <w:ins w:id="52" w:author="Vroom, Matthew" w:date="2018-04-28T17:46:00Z">
        <w:r w:rsidR="00B809F7">
          <w:rPr>
            <w:rFonts w:ascii="Times New Roman" w:hAnsi="Times New Roman" w:cs="Times New Roman"/>
          </w:rPr>
          <w:t>is impacted</w:t>
        </w:r>
      </w:ins>
      <w:del w:id="53" w:author="Vroom, Matthew" w:date="2018-04-28T17:46:00Z">
        <w:r w:rsidR="00577ED5" w:rsidDel="00B809F7">
          <w:rPr>
            <w:rFonts w:ascii="Times New Roman" w:hAnsi="Times New Roman" w:cs="Times New Roman"/>
          </w:rPr>
          <w:delText>feels</w:delText>
        </w:r>
      </w:del>
      <w:r w:rsidR="00577ED5">
        <w:rPr>
          <w:rFonts w:ascii="Times New Roman" w:hAnsi="Times New Roman" w:cs="Times New Roman"/>
        </w:rPr>
        <w:t xml:space="preserve"> the negative consequences of small cacti populations. Beyond the effects to animals in the </w:t>
      </w:r>
      <w:del w:id="54" w:author="Vroom, Matthew" w:date="2018-04-19T13:59:00Z">
        <w:r w:rsidR="00577ED5" w:rsidDel="00DB7AB6">
          <w:rPr>
            <w:rFonts w:ascii="Times New Roman" w:hAnsi="Times New Roman" w:cs="Times New Roman"/>
          </w:rPr>
          <w:delText>e</w:delText>
        </w:r>
        <w:r w:rsidR="00BB5237" w:rsidDel="00DB7AB6">
          <w:rPr>
            <w:rFonts w:ascii="Times New Roman" w:hAnsi="Times New Roman" w:cs="Times New Roman"/>
          </w:rPr>
          <w:delText>nviroment</w:delText>
        </w:r>
      </w:del>
      <w:ins w:id="55" w:author="Vroom, Matthew" w:date="2018-04-19T13:59:00Z">
        <w:r w:rsidR="00DB7AB6">
          <w:rPr>
            <w:rFonts w:ascii="Times New Roman" w:hAnsi="Times New Roman" w:cs="Times New Roman"/>
          </w:rPr>
          <w:t>environment</w:t>
        </w:r>
      </w:ins>
      <w:r w:rsidR="00577ED5">
        <w:rPr>
          <w:rFonts w:ascii="Times New Roman" w:hAnsi="Times New Roman" w:cs="Times New Roman"/>
        </w:rPr>
        <w:t xml:space="preserve">, other plant life is </w:t>
      </w:r>
      <w:ins w:id="56" w:author="Vroom, Matthew" w:date="2018-04-28T17:47:00Z">
        <w:r w:rsidR="00CC4B3B">
          <w:rPr>
            <w:rFonts w:ascii="Times New Roman" w:hAnsi="Times New Roman" w:cs="Times New Roman"/>
          </w:rPr>
          <w:t>destroyed</w:t>
        </w:r>
      </w:ins>
      <w:del w:id="57" w:author="Vroom, Matthew" w:date="2018-04-28T17:47:00Z">
        <w:r w:rsidR="00577ED5" w:rsidDel="00CC4B3B">
          <w:rPr>
            <w:rFonts w:ascii="Times New Roman" w:hAnsi="Times New Roman" w:cs="Times New Roman"/>
          </w:rPr>
          <w:delText>hurt</w:delText>
        </w:r>
      </w:del>
      <w:r w:rsidR="00577ED5">
        <w:rPr>
          <w:rFonts w:ascii="Times New Roman" w:hAnsi="Times New Roman" w:cs="Times New Roman"/>
        </w:rPr>
        <w:t xml:space="preserve"> as cactus flowers supply nectar to bees, moths, and hummingbirds in local areas. Without the nectar available to certain animals anymore, these pollinators aren’t able to help support surrounding non cactus plants. The entire ecosystem would face debilitating effects from the downfall of the cactus with no species remaining unharmed.</w:t>
      </w:r>
    </w:p>
    <w:p w14:paraId="6B973235" w14:textId="77777777" w:rsidR="00577ED5" w:rsidRDefault="00577ED5">
      <w:pPr>
        <w:rPr>
          <w:rFonts w:ascii="Times New Roman" w:hAnsi="Times New Roman" w:cs="Times New Roman"/>
        </w:rPr>
      </w:pPr>
    </w:p>
    <w:p w14:paraId="2CA9D796" w14:textId="20279FBB" w:rsidR="0023009F" w:rsidRDefault="00577ED5">
      <w:pPr>
        <w:rPr>
          <w:ins w:id="58" w:author="Vroom, Matthew" w:date="2018-04-28T17:39:00Z"/>
          <w:rFonts w:ascii="Times New Roman" w:hAnsi="Times New Roman" w:cs="Times New Roman"/>
        </w:rPr>
      </w:pPr>
      <w:r>
        <w:rPr>
          <w:rFonts w:ascii="Times New Roman" w:hAnsi="Times New Roman" w:cs="Times New Roman"/>
        </w:rPr>
        <w:tab/>
        <w:t>Humans have also used these plants for food for hundreds of years. While only certain species of cacti are edible, they remain a staple of some rural communities in Central and South America</w:t>
      </w:r>
      <w:r w:rsidR="00490DB4">
        <w:rPr>
          <w:rFonts w:ascii="Times New Roman" w:hAnsi="Times New Roman" w:cs="Times New Roman"/>
        </w:rPr>
        <w:t xml:space="preserve"> (Kinver)</w:t>
      </w:r>
      <w:r>
        <w:rPr>
          <w:rFonts w:ascii="Times New Roman" w:hAnsi="Times New Roman" w:cs="Times New Roman"/>
        </w:rPr>
        <w:t xml:space="preserve">. Even though only applicable to rare circumstances, cacti have also provided a water source to stranded people wandering the desert. </w:t>
      </w:r>
      <w:r w:rsidR="002C09D9">
        <w:rPr>
          <w:rFonts w:ascii="Times New Roman" w:hAnsi="Times New Roman" w:cs="Times New Roman"/>
        </w:rPr>
        <w:t xml:space="preserve">Being regions of the earth with rare water sources, cacti provide springs of life to all animal life in the surrounding areas. </w:t>
      </w:r>
      <w:r w:rsidR="00AA315C">
        <w:rPr>
          <w:rFonts w:ascii="Times New Roman" w:hAnsi="Times New Roman" w:cs="Times New Roman"/>
        </w:rPr>
        <w:t>C</w:t>
      </w:r>
      <w:r w:rsidR="00DF6A3C">
        <w:rPr>
          <w:rFonts w:ascii="Times New Roman" w:hAnsi="Times New Roman" w:cs="Times New Roman"/>
        </w:rPr>
        <w:t xml:space="preserve">acti remain a vital part of the environment that impacts not only the plant and animal life of the region but also the humans that inhabit arid </w:t>
      </w:r>
      <w:r w:rsidR="00AA315C">
        <w:rPr>
          <w:rFonts w:ascii="Times New Roman" w:hAnsi="Times New Roman" w:cs="Times New Roman"/>
        </w:rPr>
        <w:t>deserts</w:t>
      </w:r>
      <w:r w:rsidR="00DF6A3C">
        <w:rPr>
          <w:rFonts w:ascii="Times New Roman" w:hAnsi="Times New Roman" w:cs="Times New Roman"/>
        </w:rPr>
        <w:t xml:space="preserve">. No one remains unaffected by the removal of cactus species </w:t>
      </w:r>
      <w:r w:rsidR="00AA315C">
        <w:rPr>
          <w:rFonts w:ascii="Times New Roman" w:hAnsi="Times New Roman" w:cs="Times New Roman"/>
        </w:rPr>
        <w:t>and</w:t>
      </w:r>
      <w:r w:rsidR="00DF6A3C">
        <w:rPr>
          <w:rFonts w:ascii="Times New Roman" w:hAnsi="Times New Roman" w:cs="Times New Roman"/>
        </w:rPr>
        <w:t xml:space="preserve"> it should be a concern for all factions of the desert regions. </w:t>
      </w:r>
      <w:r w:rsidR="002C09D9">
        <w:rPr>
          <w:rFonts w:ascii="Times New Roman" w:hAnsi="Times New Roman" w:cs="Times New Roman"/>
        </w:rPr>
        <w:t>Local indigenous people have also used cacti for medicinal purpose for years. Specifically, prickly pear cacti are used to lower blood sugar levels when ingested</w:t>
      </w:r>
      <w:r w:rsidR="00490DB4">
        <w:rPr>
          <w:rFonts w:ascii="Times New Roman" w:hAnsi="Times New Roman" w:cs="Times New Roman"/>
        </w:rPr>
        <w:t xml:space="preserve"> (Cummings)</w:t>
      </w:r>
      <w:r w:rsidR="002C09D9">
        <w:rPr>
          <w:rFonts w:ascii="Times New Roman" w:hAnsi="Times New Roman" w:cs="Times New Roman"/>
        </w:rPr>
        <w:t xml:space="preserve">. </w:t>
      </w:r>
      <w:r>
        <w:rPr>
          <w:rFonts w:ascii="Times New Roman" w:hAnsi="Times New Roman" w:cs="Times New Roman"/>
        </w:rPr>
        <w:t xml:space="preserve"> </w:t>
      </w:r>
      <w:r w:rsidR="0023009F">
        <w:rPr>
          <w:rFonts w:ascii="Times New Roman" w:hAnsi="Times New Roman" w:cs="Times New Roman"/>
        </w:rPr>
        <w:t xml:space="preserve"> </w:t>
      </w:r>
    </w:p>
    <w:p w14:paraId="1C4085C9" w14:textId="77777777" w:rsidR="0016092D" w:rsidRDefault="0016092D">
      <w:pPr>
        <w:rPr>
          <w:ins w:id="59" w:author="Vroom, Matthew" w:date="2018-04-28T17:39:00Z"/>
          <w:rFonts w:ascii="Times New Roman" w:hAnsi="Times New Roman" w:cs="Times New Roman"/>
        </w:rPr>
      </w:pPr>
    </w:p>
    <w:p w14:paraId="62F276F1" w14:textId="77777777" w:rsidR="0016092D" w:rsidRPr="002E0328" w:rsidRDefault="0016092D" w:rsidP="0016092D">
      <w:pPr>
        <w:rPr>
          <w:ins w:id="60" w:author="Vroom, Matthew" w:date="2018-04-28T17:39:00Z"/>
          <w:rFonts w:ascii="Verdana" w:hAnsi="Verdana" w:cs="Times New Roman"/>
          <w:b/>
          <w:sz w:val="32"/>
          <w:szCs w:val="32"/>
        </w:rPr>
      </w:pPr>
      <w:ins w:id="61" w:author="Vroom, Matthew" w:date="2018-04-28T17:39:00Z">
        <w:r>
          <w:rPr>
            <w:rFonts w:ascii="Verdana" w:hAnsi="Verdana" w:cs="Times New Roman"/>
            <w:b/>
            <w:sz w:val="32"/>
            <w:szCs w:val="32"/>
          </w:rPr>
          <w:t>Types of Cacti</w:t>
        </w:r>
      </w:ins>
    </w:p>
    <w:p w14:paraId="0AC9E8E0" w14:textId="77777777" w:rsidR="0016092D" w:rsidRDefault="0016092D" w:rsidP="0016092D">
      <w:pPr>
        <w:rPr>
          <w:ins w:id="62" w:author="Vroom, Matthew" w:date="2018-04-28T17:39:00Z"/>
          <w:rFonts w:ascii="Times New Roman" w:hAnsi="Times New Roman" w:cs="Times New Roman"/>
          <w:sz w:val="32"/>
          <w:szCs w:val="32"/>
        </w:rPr>
      </w:pPr>
    </w:p>
    <w:p w14:paraId="7EF78D5F" w14:textId="77777777" w:rsidR="0016092D" w:rsidRDefault="0016092D" w:rsidP="0016092D">
      <w:pPr>
        <w:rPr>
          <w:ins w:id="63" w:author="Vroom, Matthew" w:date="2018-04-28T17:39:00Z"/>
          <w:rFonts w:ascii="Times New Roman" w:hAnsi="Times New Roman" w:cs="Times New Roman"/>
        </w:rPr>
      </w:pPr>
      <w:ins w:id="64" w:author="Vroom, Matthew" w:date="2018-04-28T17:39:00Z">
        <w:r>
          <w:rPr>
            <w:rFonts w:ascii="Times New Roman" w:hAnsi="Times New Roman" w:cs="Times New Roman"/>
            <w:sz w:val="32"/>
            <w:szCs w:val="32"/>
          </w:rPr>
          <w:tab/>
        </w:r>
        <w:r>
          <w:rPr>
            <w:rFonts w:ascii="Times New Roman" w:hAnsi="Times New Roman" w:cs="Times New Roman"/>
          </w:rPr>
          <w:t>What exactly makes</w:t>
        </w:r>
        <w:r>
          <w:rPr>
            <w:rFonts w:ascii="Times New Roman" w:hAnsi="Times New Roman" w:cs="Times New Roman"/>
          </w:rPr>
          <w:t xml:space="preserve"> </w:t>
        </w:r>
        <w:r>
          <w:rPr>
            <w:rFonts w:ascii="Times New Roman" w:hAnsi="Times New Roman" w:cs="Times New Roman"/>
          </w:rPr>
          <w:t xml:space="preserve">a cactus? Cacti are plants that are native to the Americas and belong to the succulent family of plant life. Cacti are succulents due to their mechanism of storing water through dry periods in the environment but differ to succulents by containing small areas on the plant where spines grow called areoles (Torre). These plants are diverse in nature with over 2000 types of cacti having been discovered. While they all grow specifically in arid conditions, they vary by color, size, presence of flowers, and life span. They also share the ability to last long periods of time with little or no water due to their roots which absorb water deep in the ground (Torre). The variance in characteristics of cacti is vast and consists of nearly every major biological difference imaginable. </w:t>
        </w:r>
      </w:ins>
    </w:p>
    <w:p w14:paraId="79F777F5" w14:textId="77777777" w:rsidR="0016092D" w:rsidRDefault="0016092D" w:rsidP="0016092D">
      <w:pPr>
        <w:rPr>
          <w:ins w:id="65" w:author="Vroom, Matthew" w:date="2018-04-28T17:39:00Z"/>
          <w:rFonts w:ascii="Times New Roman" w:hAnsi="Times New Roman" w:cs="Times New Roman"/>
        </w:rPr>
      </w:pPr>
    </w:p>
    <w:p w14:paraId="25C1FB59" w14:textId="77777777" w:rsidR="0016092D" w:rsidRPr="003D2E96" w:rsidRDefault="0016092D" w:rsidP="0016092D">
      <w:pPr>
        <w:rPr>
          <w:ins w:id="66" w:author="Vroom, Matthew" w:date="2018-04-28T17:39:00Z"/>
          <w:rFonts w:ascii="Times New Roman" w:hAnsi="Times New Roman" w:cs="Times New Roman"/>
        </w:rPr>
      </w:pPr>
      <w:ins w:id="67" w:author="Vroom, Matthew" w:date="2018-04-28T17:39:00Z">
        <w:r>
          <w:rPr>
            <w:rFonts w:ascii="Times New Roman" w:hAnsi="Times New Roman" w:cs="Times New Roman"/>
          </w:rPr>
          <w:tab/>
          <w:t xml:space="preserve">With numbers of these succulents on a downward spiral, 141 species are in immediate danger. Out of these 141 types of plants, 25 belong on the endangered list with another 27 on the critically endangered list. This troublesome statistic emphasizes the urgency of action needed to be taken place to save these plants. According to the conservation organization World Wildlife Fund, some species have been reduced by as much as 95% in only the past 25 years (Colin). While some of the damage to cacti habitats can be attributed to deforestation, a large contributing factor to the decrease in plant life is the removal of cacti for personal use or sale illegally. </w:t>
        </w:r>
      </w:ins>
    </w:p>
    <w:p w14:paraId="1DD45D3A" w14:textId="77777777" w:rsidR="0016092D" w:rsidRDefault="0016092D" w:rsidP="0016092D">
      <w:pPr>
        <w:rPr>
          <w:ins w:id="68" w:author="Vroom, Matthew" w:date="2018-04-28T17:39:00Z"/>
          <w:rFonts w:ascii="Times New Roman" w:hAnsi="Times New Roman" w:cs="Times New Roman"/>
          <w:sz w:val="32"/>
          <w:szCs w:val="32"/>
        </w:rPr>
      </w:pPr>
    </w:p>
    <w:p w14:paraId="77093004" w14:textId="77777777" w:rsidR="0016092D" w:rsidRPr="00DD5D9F" w:rsidRDefault="0016092D" w:rsidP="0016092D">
      <w:pPr>
        <w:rPr>
          <w:ins w:id="69" w:author="Vroom, Matthew" w:date="2018-04-28T17:39:00Z"/>
          <w:rFonts w:ascii="Times New Roman" w:hAnsi="Times New Roman" w:cs="Times New Roman"/>
        </w:rPr>
      </w:pPr>
      <w:ins w:id="70" w:author="Vroom, Matthew" w:date="2018-04-28T17:39:00Z">
        <w:r>
          <w:rPr>
            <w:rFonts w:ascii="Times New Roman" w:hAnsi="Times New Roman" w:cs="Times New Roman"/>
            <w:sz w:val="32"/>
            <w:szCs w:val="32"/>
          </w:rPr>
          <w:tab/>
        </w:r>
        <w:r>
          <w:rPr>
            <w:rFonts w:ascii="Times New Roman" w:hAnsi="Times New Roman" w:cs="Times New Roman"/>
          </w:rPr>
          <w:t>One of the most commonly sold cacti on the black market is the saguaro cactus. This plant can live for over 150 years and grow to heights of over 40 feet. Commonly seen growing “arms” out of the side of its base, this cactus is easily found in Arizona with the Saguaro National Park containing a large percentage of the population. As these succulents can be sold for hundreds of dollars illegally, some of the plants have been implanted with chips in order to track their location in case of theft (Cumming).</w:t>
        </w:r>
      </w:ins>
    </w:p>
    <w:p w14:paraId="36840144" w14:textId="77777777" w:rsidR="0016092D" w:rsidRDefault="0016092D" w:rsidP="0016092D">
      <w:pPr>
        <w:rPr>
          <w:ins w:id="71" w:author="Vroom, Matthew" w:date="2018-04-28T17:39:00Z"/>
          <w:rFonts w:ascii="Times New Roman" w:hAnsi="Times New Roman" w:cs="Times New Roman"/>
          <w:sz w:val="32"/>
          <w:szCs w:val="32"/>
        </w:rPr>
      </w:pPr>
    </w:p>
    <w:p w14:paraId="7259327A" w14:textId="77777777" w:rsidR="0016092D" w:rsidRPr="0023009F" w:rsidRDefault="0016092D">
      <w:pPr>
        <w:rPr>
          <w:rFonts w:ascii="Times New Roman" w:hAnsi="Times New Roman" w:cs="Times New Roman"/>
        </w:rPr>
      </w:pPr>
    </w:p>
    <w:p w14:paraId="4B4C72EE" w14:textId="77777777" w:rsidR="008C4A16" w:rsidRPr="002E0328" w:rsidRDefault="008C4A16">
      <w:pPr>
        <w:rPr>
          <w:rFonts w:ascii="Verdana" w:hAnsi="Verdana" w:cs="Times New Roman"/>
          <w:b/>
          <w:sz w:val="32"/>
          <w:szCs w:val="32"/>
        </w:rPr>
      </w:pPr>
    </w:p>
    <w:p w14:paraId="4EE1EB9A" w14:textId="53CDEF40" w:rsidR="008C4A16" w:rsidRDefault="00CE01A2">
      <w:pPr>
        <w:rPr>
          <w:rFonts w:ascii="Verdana" w:hAnsi="Verdana" w:cs="Times New Roman"/>
          <w:b/>
          <w:sz w:val="32"/>
          <w:szCs w:val="32"/>
        </w:rPr>
      </w:pPr>
      <w:r>
        <w:rPr>
          <w:rFonts w:ascii="Verdana" w:hAnsi="Verdana" w:cs="Times New Roman"/>
          <w:b/>
          <w:sz w:val="32"/>
          <w:szCs w:val="32"/>
        </w:rPr>
        <w:t>What We Can Do</w:t>
      </w:r>
      <w:del w:id="72" w:author="Vroom, Matthew" w:date="2018-04-28T17:31:00Z">
        <w:r w:rsidR="008C4A16" w:rsidRPr="002E0328" w:rsidDel="00F367E2">
          <w:rPr>
            <w:rFonts w:ascii="Verdana" w:hAnsi="Verdana" w:cs="Times New Roman"/>
            <w:b/>
            <w:sz w:val="32"/>
            <w:szCs w:val="32"/>
          </w:rPr>
          <w:delText>:</w:delText>
        </w:r>
      </w:del>
    </w:p>
    <w:p w14:paraId="377F3241" w14:textId="77777777" w:rsidR="00055E4F" w:rsidRDefault="00055E4F">
      <w:pPr>
        <w:rPr>
          <w:rFonts w:ascii="Verdana" w:hAnsi="Verdana" w:cs="Times New Roman"/>
          <w:b/>
          <w:sz w:val="32"/>
          <w:szCs w:val="32"/>
        </w:rPr>
      </w:pPr>
    </w:p>
    <w:p w14:paraId="25B7BC36" w14:textId="65BA0DE4" w:rsidR="00055E4F" w:rsidRPr="00B35F6C" w:rsidRDefault="00055E4F">
      <w:pPr>
        <w:rPr>
          <w:rFonts w:ascii="Times New Roman" w:hAnsi="Times New Roman" w:cs="Times New Roman"/>
        </w:rPr>
      </w:pPr>
      <w:r>
        <w:rPr>
          <w:rFonts w:ascii="Times New Roman" w:hAnsi="Times New Roman" w:cs="Times New Roman"/>
          <w:b/>
        </w:rPr>
        <w:tab/>
      </w:r>
      <w:del w:id="73" w:author="Vroom, Matthew" w:date="2018-04-28T17:48:00Z">
        <w:r w:rsidR="00B35F6C" w:rsidDel="005E5BE8">
          <w:rPr>
            <w:rFonts w:ascii="Times New Roman" w:hAnsi="Times New Roman" w:cs="Times New Roman"/>
          </w:rPr>
          <w:delText xml:space="preserve">How can this issue be solved so the environment recovers in time? </w:delText>
        </w:r>
      </w:del>
      <w:r w:rsidR="00B35F6C">
        <w:rPr>
          <w:rFonts w:ascii="Times New Roman" w:hAnsi="Times New Roman" w:cs="Times New Roman"/>
        </w:rPr>
        <w:t>The most effective solution would be to catch those transporting plants and prosecute them to the extent of the law. Even with preexisting laws against the movement of plants in certain states, many people still remove native cacti. By increasing the severity of these laws, less people would be willing to risk jail time for selling cacti on the blac</w:t>
      </w:r>
      <w:r w:rsidR="005E316E">
        <w:rPr>
          <w:rFonts w:ascii="Times New Roman" w:hAnsi="Times New Roman" w:cs="Times New Roman"/>
        </w:rPr>
        <w:t xml:space="preserve">k market. Currently in the U.S., theft of a plant that is worth less than $100 is considered a misdemeanor but theft of a plant worth over that price constitutes a felony charge. Due to the threat to the environment, intentional removal of native plants should hold a heavier punishment than what currently involves stands. </w:t>
      </w:r>
      <w:r w:rsidR="00872194">
        <w:rPr>
          <w:rFonts w:ascii="Times New Roman" w:hAnsi="Times New Roman" w:cs="Times New Roman"/>
        </w:rPr>
        <w:t xml:space="preserve">Arizona officials estimate that </w:t>
      </w:r>
      <w:r w:rsidR="005E316E">
        <w:rPr>
          <w:rFonts w:ascii="Times New Roman" w:hAnsi="Times New Roman" w:cs="Times New Roman"/>
        </w:rPr>
        <w:t xml:space="preserve">“plants harvested by permit and resold on the commercial market amounted to more than </w:t>
      </w:r>
      <w:r w:rsidR="00872194">
        <w:rPr>
          <w:rFonts w:ascii="Times New Roman" w:hAnsi="Times New Roman" w:cs="Times New Roman"/>
        </w:rPr>
        <w:t>1.8 million in sales last year versus $500,000 in illegal sales”</w:t>
      </w:r>
      <w:r w:rsidR="00490DB4">
        <w:rPr>
          <w:rFonts w:ascii="Times New Roman" w:hAnsi="Times New Roman" w:cs="Times New Roman"/>
        </w:rPr>
        <w:t xml:space="preserve"> (Kinver)</w:t>
      </w:r>
      <w:r w:rsidR="00872194">
        <w:rPr>
          <w:rFonts w:ascii="Times New Roman" w:hAnsi="Times New Roman" w:cs="Times New Roman"/>
        </w:rPr>
        <w:t xml:space="preserve">. This makes the black market a substantial piece of the total market. </w:t>
      </w:r>
      <w:r w:rsidR="00435E95">
        <w:rPr>
          <w:rFonts w:ascii="Times New Roman" w:hAnsi="Times New Roman" w:cs="Times New Roman"/>
        </w:rPr>
        <w:t xml:space="preserve">Another method of combating this </w:t>
      </w:r>
      <w:r w:rsidR="00AA4A99">
        <w:rPr>
          <w:rFonts w:ascii="Times New Roman" w:hAnsi="Times New Roman" w:cs="Times New Roman"/>
        </w:rPr>
        <w:t>destruction to the environment is to raise awareness. The more people have information on this topic, the more likely they are to look out for potential cactus thieves and alert authorities. A portion of the people buying cacti for landscaping purposes could also be unaware of the harm th</w:t>
      </w:r>
      <w:r w:rsidR="00AA315C">
        <w:rPr>
          <w:rFonts w:ascii="Times New Roman" w:hAnsi="Times New Roman" w:cs="Times New Roman"/>
        </w:rPr>
        <w:t xml:space="preserve">ey are </w:t>
      </w:r>
      <w:del w:id="74" w:author="Vroom, Matthew" w:date="2018-04-28T17:49:00Z">
        <w:r w:rsidR="00AA315C" w:rsidDel="005E5BE8">
          <w:rPr>
            <w:rFonts w:ascii="Times New Roman" w:hAnsi="Times New Roman" w:cs="Times New Roman"/>
          </w:rPr>
          <w:delText xml:space="preserve">fueling </w:delText>
        </w:r>
      </w:del>
      <w:ins w:id="75" w:author="Vroom, Matthew" w:date="2018-04-28T17:49:00Z">
        <w:r w:rsidR="005E5BE8">
          <w:rPr>
            <w:rFonts w:ascii="Times New Roman" w:hAnsi="Times New Roman" w:cs="Times New Roman"/>
          </w:rPr>
          <w:t>doing</w:t>
        </w:r>
        <w:r w:rsidR="005E5BE8">
          <w:rPr>
            <w:rFonts w:ascii="Times New Roman" w:hAnsi="Times New Roman" w:cs="Times New Roman"/>
          </w:rPr>
          <w:t xml:space="preserve"> </w:t>
        </w:r>
      </w:ins>
      <w:r w:rsidR="00AA315C">
        <w:rPr>
          <w:rFonts w:ascii="Times New Roman" w:hAnsi="Times New Roman" w:cs="Times New Roman"/>
        </w:rPr>
        <w:t xml:space="preserve">to the ecosystem. With </w:t>
      </w:r>
      <w:r w:rsidR="00AA4A99">
        <w:rPr>
          <w:rFonts w:ascii="Times New Roman" w:hAnsi="Times New Roman" w:cs="Times New Roman"/>
        </w:rPr>
        <w:t>proper awareness, some buyers may have second thoughts and look to ethically source their succulent purchases. While creating tougher laws is a solution that could take time and effort, alerting the general population about the dangers of the cacti black market has a chance at making an immediate change. With a conscious effort to make a difference, the cactus population can be sustainable.</w:t>
      </w:r>
      <w:r w:rsidR="00872194">
        <w:rPr>
          <w:rFonts w:ascii="Times New Roman" w:hAnsi="Times New Roman" w:cs="Times New Roman"/>
        </w:rPr>
        <w:t xml:space="preserve"> </w:t>
      </w:r>
      <w:r w:rsidR="001537B8">
        <w:rPr>
          <w:rFonts w:ascii="Times New Roman" w:hAnsi="Times New Roman" w:cs="Times New Roman"/>
        </w:rPr>
        <w:t xml:space="preserve">A large portion of stolen cacti are taken in government owned land that doesn’t see much human </w:t>
      </w:r>
      <w:r w:rsidR="00AA315C">
        <w:rPr>
          <w:rFonts w:ascii="Times New Roman" w:hAnsi="Times New Roman" w:cs="Times New Roman"/>
        </w:rPr>
        <w:t>activity</w:t>
      </w:r>
      <w:r w:rsidR="001537B8">
        <w:rPr>
          <w:rFonts w:ascii="Times New Roman" w:hAnsi="Times New Roman" w:cs="Times New Roman"/>
        </w:rPr>
        <w:t xml:space="preserve"> but those who are passionate about solving this problem can work as watchdogs for others who look to sell the plants.</w:t>
      </w:r>
      <w:r w:rsidR="00A07C77">
        <w:rPr>
          <w:rFonts w:ascii="Times New Roman" w:hAnsi="Times New Roman" w:cs="Times New Roman"/>
        </w:rPr>
        <w:t xml:space="preserve"> Various conservation organizations also </w:t>
      </w:r>
      <w:r w:rsidR="00490DB4">
        <w:rPr>
          <w:rFonts w:ascii="Times New Roman" w:hAnsi="Times New Roman" w:cs="Times New Roman"/>
        </w:rPr>
        <w:t>exist</w:t>
      </w:r>
      <w:r w:rsidR="00A07C77">
        <w:rPr>
          <w:rFonts w:ascii="Times New Roman" w:hAnsi="Times New Roman" w:cs="Times New Roman"/>
        </w:rPr>
        <w:t xml:space="preserve"> to inform people of local events and different activities they can do to help endangered species.</w:t>
      </w:r>
      <w:r w:rsidR="00872194">
        <w:rPr>
          <w:rFonts w:ascii="Times New Roman" w:hAnsi="Times New Roman" w:cs="Times New Roman"/>
        </w:rPr>
        <w:t xml:space="preserve"> </w:t>
      </w:r>
      <w:r w:rsidR="00B35F6C">
        <w:rPr>
          <w:rFonts w:ascii="Times New Roman" w:hAnsi="Times New Roman" w:cs="Times New Roman"/>
        </w:rPr>
        <w:t xml:space="preserve"> </w:t>
      </w:r>
    </w:p>
    <w:p w14:paraId="267AB5BC" w14:textId="77777777" w:rsidR="008C4A16" w:rsidRPr="002E0328" w:rsidRDefault="008C4A16">
      <w:pPr>
        <w:rPr>
          <w:rFonts w:ascii="Verdana" w:hAnsi="Verdana" w:cs="Times New Roman"/>
          <w:b/>
          <w:sz w:val="32"/>
          <w:szCs w:val="32"/>
        </w:rPr>
      </w:pPr>
    </w:p>
    <w:p w14:paraId="4C9AB813" w14:textId="6D339A54" w:rsidR="008C4A16" w:rsidRDefault="008C4A16">
      <w:pPr>
        <w:rPr>
          <w:rFonts w:ascii="Verdana" w:hAnsi="Verdana" w:cs="Times New Roman"/>
          <w:b/>
          <w:sz w:val="32"/>
          <w:szCs w:val="32"/>
        </w:rPr>
      </w:pPr>
      <w:r w:rsidRPr="002E0328">
        <w:rPr>
          <w:rFonts w:ascii="Verdana" w:hAnsi="Verdana" w:cs="Times New Roman"/>
          <w:b/>
          <w:sz w:val="32"/>
          <w:szCs w:val="32"/>
        </w:rPr>
        <w:t>Possible Issues</w:t>
      </w:r>
      <w:del w:id="76" w:author="Vroom, Matthew" w:date="2018-04-28T17:31:00Z">
        <w:r w:rsidRPr="002E0328" w:rsidDel="00F367E2">
          <w:rPr>
            <w:rFonts w:ascii="Verdana" w:hAnsi="Verdana" w:cs="Times New Roman"/>
            <w:b/>
            <w:sz w:val="32"/>
            <w:szCs w:val="32"/>
          </w:rPr>
          <w:delText>:</w:delText>
        </w:r>
      </w:del>
    </w:p>
    <w:p w14:paraId="6CE2C841" w14:textId="77777777" w:rsidR="00965C9B" w:rsidRDefault="00965C9B">
      <w:pPr>
        <w:rPr>
          <w:rFonts w:ascii="Verdana" w:hAnsi="Verdana" w:cs="Times New Roman"/>
          <w:b/>
          <w:sz w:val="32"/>
          <w:szCs w:val="32"/>
        </w:rPr>
      </w:pPr>
    </w:p>
    <w:p w14:paraId="53295914" w14:textId="43F212A1" w:rsidR="00965C9B" w:rsidRPr="00965C9B" w:rsidRDefault="00965C9B">
      <w:pPr>
        <w:rPr>
          <w:rFonts w:ascii="Times New Roman" w:hAnsi="Times New Roman" w:cs="Times New Roman"/>
        </w:rPr>
      </w:pPr>
      <w:r>
        <w:rPr>
          <w:rFonts w:ascii="Times New Roman" w:hAnsi="Times New Roman" w:cs="Times New Roman"/>
          <w:b/>
        </w:rPr>
        <w:tab/>
      </w:r>
      <w:r w:rsidR="0034793A">
        <w:rPr>
          <w:rFonts w:ascii="Times New Roman" w:hAnsi="Times New Roman" w:cs="Times New Roman"/>
        </w:rPr>
        <w:t>The most difficult aspect of solving this conservation issue and dismantling the cacti black market is dealing with the people who ignore the law no matter how much the punishment becomes. If less people attempt to steal cacti, then the people who still attempt to distribute the plants can sell them for even higher costs. Another troublesome aspect of this issue is the work it would take to update current law. With initial protection</w:t>
      </w:r>
      <w:r w:rsidR="00AA315C">
        <w:rPr>
          <w:rFonts w:ascii="Times New Roman" w:hAnsi="Times New Roman" w:cs="Times New Roman"/>
        </w:rPr>
        <w:t>s</w:t>
      </w:r>
      <w:r w:rsidR="0034793A">
        <w:rPr>
          <w:rFonts w:ascii="Times New Roman" w:hAnsi="Times New Roman" w:cs="Times New Roman"/>
        </w:rPr>
        <w:t xml:space="preserve"> that are alrea</w:t>
      </w:r>
      <w:r w:rsidR="00AA315C">
        <w:rPr>
          <w:rFonts w:ascii="Times New Roman" w:hAnsi="Times New Roman" w:cs="Times New Roman"/>
        </w:rPr>
        <w:t>dy in place</w:t>
      </w:r>
      <w:r w:rsidR="0034793A">
        <w:rPr>
          <w:rFonts w:ascii="Times New Roman" w:hAnsi="Times New Roman" w:cs="Times New Roman"/>
        </w:rPr>
        <w:t xml:space="preserve"> not working, more deterrents in the law system may not even be effective. If updated laws might not </w:t>
      </w:r>
      <w:r w:rsidR="004F1587">
        <w:rPr>
          <w:rFonts w:ascii="Times New Roman" w:hAnsi="Times New Roman" w:cs="Times New Roman"/>
        </w:rPr>
        <w:t>work,</w:t>
      </w:r>
      <w:r w:rsidR="0034793A">
        <w:rPr>
          <w:rFonts w:ascii="Times New Roman" w:hAnsi="Times New Roman" w:cs="Times New Roman"/>
        </w:rPr>
        <w:t xml:space="preserve"> then an increase in police monitoring could enforce policies already in place. </w:t>
      </w:r>
      <w:r w:rsidR="004D461B">
        <w:rPr>
          <w:rFonts w:ascii="Times New Roman" w:hAnsi="Times New Roman" w:cs="Times New Roman"/>
        </w:rPr>
        <w:t>If the illegal sale of these succulents decreases substantially then the cacti population</w:t>
      </w:r>
      <w:r w:rsidR="00AA315C">
        <w:rPr>
          <w:rFonts w:ascii="Times New Roman" w:hAnsi="Times New Roman" w:cs="Times New Roman"/>
        </w:rPr>
        <w:t xml:space="preserve"> still</w:t>
      </w:r>
      <w:r w:rsidR="004D461B">
        <w:rPr>
          <w:rFonts w:ascii="Times New Roman" w:hAnsi="Times New Roman" w:cs="Times New Roman"/>
        </w:rPr>
        <w:t xml:space="preserve"> has a chance of recovering. With some species already critically endangered, the population of cacti has a long way ahead to get back to normal conditions. Multiple conservation organizations have made efforts to inform the general public but they will have to continue their efforts to spread awareness on the problem</w:t>
      </w:r>
      <w:r w:rsidR="00490DB4">
        <w:rPr>
          <w:rFonts w:ascii="Times New Roman" w:hAnsi="Times New Roman" w:cs="Times New Roman"/>
        </w:rPr>
        <w:t xml:space="preserve"> (Cacti)</w:t>
      </w:r>
      <w:r w:rsidR="004D461B">
        <w:rPr>
          <w:rFonts w:ascii="Times New Roman" w:hAnsi="Times New Roman" w:cs="Times New Roman"/>
        </w:rPr>
        <w:t xml:space="preserve">. </w:t>
      </w:r>
      <w:r w:rsidR="005F132C">
        <w:rPr>
          <w:rFonts w:ascii="Times New Roman" w:hAnsi="Times New Roman" w:cs="Times New Roman"/>
        </w:rPr>
        <w:t xml:space="preserve">Even though some progress has been made, plant populations continue to decline at rapid rates. A shift in public support will be needed to protect cacti who are important parts of </w:t>
      </w:r>
      <w:r w:rsidR="002C09D9">
        <w:rPr>
          <w:rFonts w:ascii="Times New Roman" w:hAnsi="Times New Roman" w:cs="Times New Roman"/>
        </w:rPr>
        <w:t xml:space="preserve">arid regions. </w:t>
      </w:r>
      <w:r w:rsidR="004D461B">
        <w:rPr>
          <w:rFonts w:ascii="Times New Roman" w:hAnsi="Times New Roman" w:cs="Times New Roman"/>
        </w:rPr>
        <w:t xml:space="preserve">  </w:t>
      </w:r>
      <w:r w:rsidR="0034793A">
        <w:rPr>
          <w:rFonts w:ascii="Times New Roman" w:hAnsi="Times New Roman" w:cs="Times New Roman"/>
        </w:rPr>
        <w:t xml:space="preserve"> </w:t>
      </w:r>
    </w:p>
    <w:p w14:paraId="4C18564D" w14:textId="77777777" w:rsidR="008C4A16" w:rsidRPr="002E0328" w:rsidRDefault="008C4A16">
      <w:pPr>
        <w:rPr>
          <w:rFonts w:ascii="Verdana" w:hAnsi="Verdana" w:cs="Times New Roman"/>
          <w:b/>
          <w:sz w:val="32"/>
          <w:szCs w:val="32"/>
        </w:rPr>
      </w:pPr>
    </w:p>
    <w:p w14:paraId="717EC3CD" w14:textId="272A8D47" w:rsidR="008C4A16" w:rsidRPr="002E0328" w:rsidRDefault="008C4A16">
      <w:pPr>
        <w:rPr>
          <w:rFonts w:ascii="Verdana" w:hAnsi="Verdana" w:cs="Times New Roman"/>
          <w:b/>
          <w:sz w:val="32"/>
          <w:szCs w:val="32"/>
        </w:rPr>
      </w:pPr>
      <w:r w:rsidRPr="002E0328">
        <w:rPr>
          <w:rFonts w:ascii="Verdana" w:hAnsi="Verdana" w:cs="Times New Roman"/>
          <w:b/>
          <w:sz w:val="32"/>
          <w:szCs w:val="32"/>
        </w:rPr>
        <w:t>Conclusion</w:t>
      </w:r>
      <w:del w:id="77" w:author="Vroom, Matthew" w:date="2018-04-28T17:31:00Z">
        <w:r w:rsidRPr="002E0328" w:rsidDel="00F367E2">
          <w:rPr>
            <w:rFonts w:ascii="Verdana" w:hAnsi="Verdana" w:cs="Times New Roman"/>
            <w:b/>
            <w:sz w:val="32"/>
            <w:szCs w:val="32"/>
          </w:rPr>
          <w:delText>:</w:delText>
        </w:r>
      </w:del>
    </w:p>
    <w:p w14:paraId="7D7FE0BD" w14:textId="77777777" w:rsidR="00C704BD" w:rsidRPr="002E0328" w:rsidRDefault="00C704BD">
      <w:pPr>
        <w:rPr>
          <w:rFonts w:ascii="Verdana" w:hAnsi="Verdana" w:cs="Times New Roman"/>
          <w:b/>
          <w:sz w:val="32"/>
          <w:szCs w:val="32"/>
        </w:rPr>
      </w:pPr>
    </w:p>
    <w:p w14:paraId="141898E3" w14:textId="1CD7B333" w:rsidR="00E44FB3" w:rsidRPr="00CB02BC" w:rsidRDefault="00CB02BC">
      <w:pPr>
        <w:rPr>
          <w:rFonts w:ascii="Times New Roman" w:hAnsi="Times New Roman" w:cs="Times New Roman"/>
        </w:rPr>
      </w:pPr>
      <w:r>
        <w:rPr>
          <w:rFonts w:ascii="Times New Roman" w:hAnsi="Times New Roman" w:cs="Times New Roman"/>
          <w:b/>
          <w:sz w:val="28"/>
          <w:szCs w:val="28"/>
        </w:rPr>
        <w:tab/>
      </w:r>
      <w:ins w:id="78" w:author="Vroom, Matthew" w:date="2018-04-28T17:49:00Z">
        <w:r w:rsidR="00D02E4E" w:rsidRPr="00D02E4E">
          <w:rPr>
            <w:rFonts w:ascii="Times New Roman" w:hAnsi="Times New Roman" w:cs="Times New Roman"/>
            <w:b/>
            <w:rPrChange w:id="79" w:author="Vroom, Matthew" w:date="2018-04-28T17:49:00Z">
              <w:rPr>
                <w:rFonts w:ascii="Times New Roman" w:hAnsi="Times New Roman" w:cs="Times New Roman"/>
                <w:b/>
                <w:sz w:val="28"/>
                <w:szCs w:val="28"/>
              </w:rPr>
            </w:rPrChange>
          </w:rPr>
          <w:t>The</w:t>
        </w:r>
        <w:r w:rsidR="00D02E4E">
          <w:rPr>
            <w:rFonts w:ascii="Times New Roman" w:hAnsi="Times New Roman" w:cs="Times New Roman"/>
            <w:b/>
            <w:sz w:val="28"/>
            <w:szCs w:val="28"/>
          </w:rPr>
          <w:t xml:space="preserve"> </w:t>
        </w:r>
      </w:ins>
      <w:del w:id="80" w:author="Vroom, Matthew" w:date="2018-04-28T17:49:00Z">
        <w:r w:rsidDel="00D02E4E">
          <w:rPr>
            <w:rFonts w:ascii="Times New Roman" w:hAnsi="Times New Roman" w:cs="Times New Roman"/>
          </w:rPr>
          <w:delText xml:space="preserve">In conclusion, the </w:delText>
        </w:r>
      </w:del>
      <w:r>
        <w:rPr>
          <w:rFonts w:ascii="Times New Roman" w:hAnsi="Times New Roman" w:cs="Times New Roman"/>
        </w:rPr>
        <w:t>expansion of the cactus black market represents a difficult environmental problem. With multiple specie</w:t>
      </w:r>
      <w:bookmarkStart w:id="81" w:name="_GoBack"/>
      <w:bookmarkEnd w:id="81"/>
      <w:r>
        <w:rPr>
          <w:rFonts w:ascii="Times New Roman" w:hAnsi="Times New Roman" w:cs="Times New Roman"/>
        </w:rPr>
        <w:t xml:space="preserve">s </w:t>
      </w:r>
      <w:r w:rsidR="00403F2D">
        <w:rPr>
          <w:rFonts w:ascii="Times New Roman" w:hAnsi="Times New Roman" w:cs="Times New Roman"/>
        </w:rPr>
        <w:t>facing extinction, work needs to be done immediately to reverse this process. If certain cacti populations are removed from the ecosystem, all life in those environments will suffer immensely</w:t>
      </w:r>
      <w:r w:rsidR="00490DB4">
        <w:rPr>
          <w:rFonts w:ascii="Times New Roman" w:hAnsi="Times New Roman" w:cs="Times New Roman"/>
        </w:rPr>
        <w:t xml:space="preserve"> (Cacti)</w:t>
      </w:r>
      <w:r w:rsidR="00403F2D">
        <w:rPr>
          <w:rFonts w:ascii="Times New Roman" w:hAnsi="Times New Roman" w:cs="Times New Roman"/>
        </w:rPr>
        <w:t xml:space="preserve">. </w:t>
      </w:r>
      <w:r w:rsidR="003E3085">
        <w:rPr>
          <w:rFonts w:ascii="Times New Roman" w:hAnsi="Times New Roman" w:cs="Times New Roman"/>
        </w:rPr>
        <w:t xml:space="preserve">The animals </w:t>
      </w:r>
      <w:r w:rsidR="00285642">
        <w:rPr>
          <w:rFonts w:ascii="Times New Roman" w:hAnsi="Times New Roman" w:cs="Times New Roman"/>
        </w:rPr>
        <w:t>surrounding the arid environments will lack a crucial water source that is necessary to their survival. Also, the additional plant life will be without an important pollination component. From top to bottom, cacti are an indispensable aspect of desert regions that other forms of life can’t live without</w:t>
      </w:r>
      <w:r w:rsidR="00490DB4">
        <w:rPr>
          <w:rFonts w:ascii="Times New Roman" w:hAnsi="Times New Roman" w:cs="Times New Roman"/>
        </w:rPr>
        <w:t xml:space="preserve"> (Cummings)</w:t>
      </w:r>
      <w:r w:rsidR="00285642">
        <w:rPr>
          <w:rFonts w:ascii="Times New Roman" w:hAnsi="Times New Roman" w:cs="Times New Roman"/>
        </w:rPr>
        <w:t xml:space="preserve">. </w:t>
      </w:r>
      <w:r w:rsidR="005B334A">
        <w:rPr>
          <w:rFonts w:ascii="Times New Roman" w:hAnsi="Times New Roman" w:cs="Times New Roman"/>
        </w:rPr>
        <w:t xml:space="preserve">Some </w:t>
      </w:r>
      <w:r w:rsidR="00285642">
        <w:rPr>
          <w:rFonts w:ascii="Times New Roman" w:hAnsi="Times New Roman" w:cs="Times New Roman"/>
        </w:rPr>
        <w:t xml:space="preserve">groups of people will </w:t>
      </w:r>
      <w:r w:rsidR="005B334A">
        <w:rPr>
          <w:rFonts w:ascii="Times New Roman" w:hAnsi="Times New Roman" w:cs="Times New Roman"/>
        </w:rPr>
        <w:t xml:space="preserve">even </w:t>
      </w:r>
      <w:r w:rsidR="00285642">
        <w:rPr>
          <w:rFonts w:ascii="Times New Roman" w:hAnsi="Times New Roman" w:cs="Times New Roman"/>
        </w:rPr>
        <w:t xml:space="preserve">be without a plant that served as a food source for years. </w:t>
      </w:r>
      <w:r w:rsidR="000333DA">
        <w:rPr>
          <w:rFonts w:ascii="Times New Roman" w:hAnsi="Times New Roman" w:cs="Times New Roman"/>
        </w:rPr>
        <w:t xml:space="preserve">While the demand for certain cacti continues to grow, this can be brought to a crawl by enforcing strict policies to those transporting plants </w:t>
      </w:r>
      <w:r w:rsidR="002421C3">
        <w:rPr>
          <w:rFonts w:ascii="Times New Roman" w:hAnsi="Times New Roman" w:cs="Times New Roman"/>
        </w:rPr>
        <w:t xml:space="preserve">illegally. Laws currently in place have helped the issue but police officers are spread thin and unable to spend resources making certain that cacti aren’t being stolen. High profile busts are made occasionally but hundreds in thousands of dollars in plants are still shuffled. By increasing law enforcement and public opinion, people can start recognizing when cacti are stolen and report it to the local authorities. Even the people who unknowingly use endangered cacti in their yards can gain knowledge that will aid the local environment. </w:t>
      </w:r>
      <w:r w:rsidR="007F431F">
        <w:rPr>
          <w:rFonts w:ascii="Times New Roman" w:hAnsi="Times New Roman" w:cs="Times New Roman"/>
        </w:rPr>
        <w:t>The Native Plant Conservation Campaign remains committing to enacting change that positively impacts the American ecosystem.</w:t>
      </w:r>
      <w:r w:rsidR="000D32D6">
        <w:rPr>
          <w:rFonts w:ascii="Times New Roman" w:hAnsi="Times New Roman" w:cs="Times New Roman"/>
        </w:rPr>
        <w:t xml:space="preserve"> </w:t>
      </w:r>
      <w:r w:rsidR="00B14E2B">
        <w:rPr>
          <w:rFonts w:ascii="Times New Roman" w:hAnsi="Times New Roman" w:cs="Times New Roman"/>
        </w:rPr>
        <w:t>As people continue to become aware of this issue and heed conservation advice, the environment will make positive strides.</w:t>
      </w:r>
      <w:r w:rsidR="00C9564A">
        <w:rPr>
          <w:rFonts w:ascii="Times New Roman" w:hAnsi="Times New Roman" w:cs="Times New Roman"/>
        </w:rPr>
        <w:t xml:space="preserve"> The cacti black market remains a large illegal operation but not one that is hopeless. </w:t>
      </w:r>
      <w:r w:rsidR="001E54D2">
        <w:rPr>
          <w:rFonts w:ascii="Times New Roman" w:hAnsi="Times New Roman" w:cs="Times New Roman"/>
        </w:rPr>
        <w:t>Support for those protecting species that need help is crucial for the recovering cacti population.</w:t>
      </w:r>
      <w:r w:rsidR="002421C3">
        <w:rPr>
          <w:rFonts w:ascii="Times New Roman" w:hAnsi="Times New Roman" w:cs="Times New Roman"/>
        </w:rPr>
        <w:t xml:space="preserve"> </w:t>
      </w:r>
      <w:r w:rsidR="00285642">
        <w:rPr>
          <w:rFonts w:ascii="Times New Roman" w:hAnsi="Times New Roman" w:cs="Times New Roman"/>
        </w:rPr>
        <w:t xml:space="preserve"> </w:t>
      </w:r>
    </w:p>
    <w:p w14:paraId="0EAE04C6" w14:textId="77777777" w:rsidR="00E44FB3" w:rsidRDefault="00E44FB3">
      <w:pPr>
        <w:rPr>
          <w:rFonts w:ascii="Verdana" w:hAnsi="Verdana" w:cs="Times New Roman"/>
          <w:b/>
          <w:sz w:val="32"/>
          <w:szCs w:val="32"/>
        </w:rPr>
      </w:pPr>
    </w:p>
    <w:p w14:paraId="44F9DE45" w14:textId="77777777" w:rsidR="00E44FB3" w:rsidRDefault="00E44FB3">
      <w:pPr>
        <w:rPr>
          <w:rFonts w:ascii="Verdana" w:hAnsi="Verdana" w:cs="Times New Roman"/>
          <w:b/>
          <w:sz w:val="32"/>
          <w:szCs w:val="32"/>
        </w:rPr>
      </w:pPr>
    </w:p>
    <w:p w14:paraId="40D0DBB3" w14:textId="77777777" w:rsidR="00E44FB3" w:rsidRDefault="00E44FB3">
      <w:pPr>
        <w:rPr>
          <w:rFonts w:ascii="Verdana" w:hAnsi="Verdana" w:cs="Times New Roman"/>
          <w:b/>
          <w:sz w:val="32"/>
          <w:szCs w:val="32"/>
        </w:rPr>
      </w:pPr>
    </w:p>
    <w:p w14:paraId="27894BAE" w14:textId="77777777" w:rsidR="00E44FB3" w:rsidRDefault="00E44FB3">
      <w:pPr>
        <w:rPr>
          <w:rFonts w:ascii="Verdana" w:hAnsi="Verdana" w:cs="Times New Roman"/>
          <w:b/>
          <w:sz w:val="32"/>
          <w:szCs w:val="32"/>
        </w:rPr>
      </w:pPr>
    </w:p>
    <w:p w14:paraId="731DBEA4" w14:textId="77777777" w:rsidR="002C09D9" w:rsidRDefault="002C09D9">
      <w:pPr>
        <w:rPr>
          <w:rFonts w:ascii="Verdana" w:hAnsi="Verdana" w:cs="Times New Roman"/>
          <w:b/>
          <w:sz w:val="32"/>
          <w:szCs w:val="32"/>
        </w:rPr>
      </w:pPr>
    </w:p>
    <w:p w14:paraId="572797D5" w14:textId="77777777" w:rsidR="002C09D9" w:rsidRDefault="002C09D9">
      <w:pPr>
        <w:rPr>
          <w:rFonts w:ascii="Verdana" w:hAnsi="Verdana" w:cs="Times New Roman"/>
          <w:b/>
          <w:sz w:val="32"/>
          <w:szCs w:val="32"/>
        </w:rPr>
      </w:pPr>
    </w:p>
    <w:p w14:paraId="35D0E73C" w14:textId="77777777" w:rsidR="00F51E16" w:rsidRDefault="00F51E16">
      <w:pPr>
        <w:rPr>
          <w:rFonts w:ascii="Verdana" w:hAnsi="Verdana" w:cs="Times New Roman"/>
          <w:b/>
          <w:sz w:val="32"/>
          <w:szCs w:val="32"/>
        </w:rPr>
      </w:pPr>
    </w:p>
    <w:p w14:paraId="2A43BB4B" w14:textId="77777777" w:rsidR="00F51E16" w:rsidRDefault="00F51E16">
      <w:pPr>
        <w:rPr>
          <w:rFonts w:ascii="Verdana" w:hAnsi="Verdana" w:cs="Times New Roman"/>
          <w:b/>
          <w:sz w:val="32"/>
          <w:szCs w:val="32"/>
        </w:rPr>
      </w:pPr>
    </w:p>
    <w:p w14:paraId="03750591" w14:textId="77777777" w:rsidR="00F51E16" w:rsidRDefault="00F51E16">
      <w:pPr>
        <w:rPr>
          <w:rFonts w:ascii="Verdana" w:hAnsi="Verdana" w:cs="Times New Roman"/>
          <w:b/>
          <w:sz w:val="32"/>
          <w:szCs w:val="32"/>
        </w:rPr>
      </w:pPr>
    </w:p>
    <w:p w14:paraId="2DDDB7CF" w14:textId="2DE1517F" w:rsidR="00C704BD" w:rsidRDefault="00C704BD">
      <w:pPr>
        <w:rPr>
          <w:rFonts w:ascii="Verdana" w:hAnsi="Verdana" w:cs="Times New Roman"/>
          <w:b/>
          <w:sz w:val="32"/>
          <w:szCs w:val="32"/>
        </w:rPr>
      </w:pPr>
      <w:r w:rsidRPr="002E0328">
        <w:rPr>
          <w:rFonts w:ascii="Verdana" w:hAnsi="Verdana" w:cs="Times New Roman"/>
          <w:b/>
          <w:sz w:val="32"/>
          <w:szCs w:val="32"/>
        </w:rPr>
        <w:t>References</w:t>
      </w:r>
      <w:del w:id="82" w:author="Vroom, Matthew" w:date="2018-04-28T17:32:00Z">
        <w:r w:rsidRPr="002E0328" w:rsidDel="00F367E2">
          <w:rPr>
            <w:rFonts w:ascii="Verdana" w:hAnsi="Verdana" w:cs="Times New Roman"/>
            <w:b/>
            <w:sz w:val="32"/>
            <w:szCs w:val="32"/>
          </w:rPr>
          <w:delText>:</w:delText>
        </w:r>
      </w:del>
    </w:p>
    <w:p w14:paraId="0B5D399A" w14:textId="77777777" w:rsidR="000F5F8A" w:rsidRDefault="000F5F8A">
      <w:pPr>
        <w:rPr>
          <w:rFonts w:ascii="Verdana" w:hAnsi="Verdana" w:cs="Times New Roman"/>
          <w:b/>
          <w:sz w:val="32"/>
          <w:szCs w:val="32"/>
        </w:rPr>
      </w:pPr>
    </w:p>
    <w:p w14:paraId="61415DEE" w14:textId="77777777" w:rsidR="00E44FB3" w:rsidRPr="00E44FB3" w:rsidRDefault="00E44FB3" w:rsidP="00E44FB3">
      <w:pPr>
        <w:ind w:left="720" w:hanging="720"/>
        <w:rPr>
          <w:rFonts w:ascii="Times New Roman" w:eastAsia="Times New Roman" w:hAnsi="Times New Roman" w:cs="Times New Roman"/>
        </w:rPr>
      </w:pPr>
      <w:r w:rsidRPr="00E44FB3">
        <w:rPr>
          <w:rFonts w:ascii="Helvetica Neue" w:eastAsia="Times New Roman" w:hAnsi="Helvetica Neue" w:cs="Times New Roman"/>
          <w:color w:val="000000"/>
          <w:sz w:val="21"/>
          <w:szCs w:val="21"/>
          <w:shd w:val="clear" w:color="auto" w:fill="FFFFFF"/>
        </w:rPr>
        <w:t>“Cacti.” </w:t>
      </w:r>
      <w:r w:rsidRPr="00E44FB3">
        <w:rPr>
          <w:rFonts w:ascii="Helvetica Neue" w:eastAsia="Times New Roman" w:hAnsi="Helvetica Neue" w:cs="Times New Roman"/>
          <w:i/>
          <w:iCs/>
          <w:color w:val="000000"/>
          <w:sz w:val="21"/>
          <w:szCs w:val="21"/>
          <w:shd w:val="clear" w:color="auto" w:fill="FFFFFF"/>
        </w:rPr>
        <w:t>WWF</w:t>
      </w:r>
      <w:r w:rsidRPr="00E44FB3">
        <w:rPr>
          <w:rFonts w:ascii="Helvetica Neue" w:eastAsia="Times New Roman" w:hAnsi="Helvetica Neue" w:cs="Times New Roman"/>
          <w:color w:val="000000"/>
          <w:sz w:val="21"/>
          <w:szCs w:val="21"/>
          <w:shd w:val="clear" w:color="auto" w:fill="FFFFFF"/>
        </w:rPr>
        <w:t>, wwf.panda.org/what_we_do/endangered_species/cacti/.</w:t>
      </w:r>
    </w:p>
    <w:p w14:paraId="127779F4" w14:textId="77777777" w:rsidR="000F5F8A" w:rsidRDefault="000F5F8A" w:rsidP="00E44FB3">
      <w:pPr>
        <w:ind w:left="720" w:hanging="720"/>
        <w:rPr>
          <w:rFonts w:ascii="Times New Roman" w:hAnsi="Times New Roman" w:cs="Times New Roman"/>
          <w:b/>
        </w:rPr>
      </w:pPr>
    </w:p>
    <w:p w14:paraId="60254824" w14:textId="77777777" w:rsidR="00E44FB3" w:rsidRPr="00E44FB3" w:rsidRDefault="00E44FB3" w:rsidP="00E44FB3">
      <w:pPr>
        <w:ind w:left="720" w:hanging="720"/>
        <w:rPr>
          <w:rFonts w:ascii="Times New Roman" w:eastAsia="Times New Roman" w:hAnsi="Times New Roman" w:cs="Times New Roman"/>
        </w:rPr>
      </w:pPr>
      <w:r w:rsidRPr="00E44FB3">
        <w:rPr>
          <w:rFonts w:ascii="Helvetica Neue" w:eastAsia="Times New Roman" w:hAnsi="Helvetica Neue" w:cs="Times New Roman"/>
          <w:color w:val="000000"/>
          <w:sz w:val="21"/>
          <w:szCs w:val="21"/>
          <w:shd w:val="clear" w:color="auto" w:fill="FFFFFF"/>
        </w:rPr>
        <w:t>Colin Fernandez for the Daily Mail. “Cacti under Threat: Black Market in Desert Could Drive 30% of All Species to Extinction.” </w:t>
      </w:r>
      <w:r w:rsidRPr="00E44FB3">
        <w:rPr>
          <w:rFonts w:ascii="Helvetica Neue" w:eastAsia="Times New Roman" w:hAnsi="Helvetica Neue" w:cs="Times New Roman"/>
          <w:i/>
          <w:iCs/>
          <w:color w:val="000000"/>
          <w:sz w:val="21"/>
          <w:szCs w:val="21"/>
          <w:shd w:val="clear" w:color="auto" w:fill="FFFFFF"/>
        </w:rPr>
        <w:t>Daily Mail Online</w:t>
      </w:r>
      <w:r w:rsidRPr="00E44FB3">
        <w:rPr>
          <w:rFonts w:ascii="Helvetica Neue" w:eastAsia="Times New Roman" w:hAnsi="Helvetica Neue" w:cs="Times New Roman"/>
          <w:color w:val="000000"/>
          <w:sz w:val="21"/>
          <w:szCs w:val="21"/>
          <w:shd w:val="clear" w:color="auto" w:fill="FFFFFF"/>
        </w:rPr>
        <w:t>, Associated Newspapers, 5 Oct. 2015, www.dailymail.co.uk/sciencetech/article-3260668/Cacti-threat-Black-market-desert-drive-30-species-extinction.html.</w:t>
      </w:r>
    </w:p>
    <w:p w14:paraId="23BD577E" w14:textId="77777777" w:rsidR="00E44FB3" w:rsidRDefault="00E44FB3" w:rsidP="00E44FB3">
      <w:pPr>
        <w:ind w:left="720" w:hanging="720"/>
        <w:rPr>
          <w:rFonts w:ascii="Times New Roman" w:hAnsi="Times New Roman" w:cs="Times New Roman"/>
          <w:b/>
        </w:rPr>
      </w:pPr>
    </w:p>
    <w:p w14:paraId="2D733523" w14:textId="77777777" w:rsidR="00E44FB3" w:rsidRPr="00E44FB3" w:rsidRDefault="00E44FB3" w:rsidP="00E44FB3">
      <w:pPr>
        <w:ind w:left="720" w:hanging="720"/>
        <w:rPr>
          <w:rFonts w:ascii="Times New Roman" w:eastAsia="Times New Roman" w:hAnsi="Times New Roman" w:cs="Times New Roman"/>
        </w:rPr>
      </w:pPr>
      <w:r w:rsidRPr="00E44FB3">
        <w:rPr>
          <w:rFonts w:ascii="Helvetica Neue" w:eastAsia="Times New Roman" w:hAnsi="Helvetica Neue" w:cs="Times New Roman"/>
          <w:color w:val="000000"/>
          <w:sz w:val="21"/>
          <w:szCs w:val="21"/>
          <w:shd w:val="clear" w:color="auto" w:fill="FFFFFF"/>
        </w:rPr>
        <w:t>Cumming, Ed. “Plant Theft: the World's Most Popular Black Market Plants.” </w:t>
      </w:r>
      <w:r w:rsidRPr="00E44FB3">
        <w:rPr>
          <w:rFonts w:ascii="Helvetica Neue" w:eastAsia="Times New Roman" w:hAnsi="Helvetica Neue" w:cs="Times New Roman"/>
          <w:i/>
          <w:iCs/>
          <w:color w:val="000000"/>
          <w:sz w:val="21"/>
          <w:szCs w:val="21"/>
          <w:shd w:val="clear" w:color="auto" w:fill="FFFFFF"/>
        </w:rPr>
        <w:t>The Telegraph</w:t>
      </w:r>
      <w:r w:rsidRPr="00E44FB3">
        <w:rPr>
          <w:rFonts w:ascii="Helvetica Neue" w:eastAsia="Times New Roman" w:hAnsi="Helvetica Neue" w:cs="Times New Roman"/>
          <w:color w:val="000000"/>
          <w:sz w:val="21"/>
          <w:szCs w:val="21"/>
          <w:shd w:val="clear" w:color="auto" w:fill="FFFFFF"/>
        </w:rPr>
        <w:t>, Telegraph Media Group, 24 Jan. 2014, www.telegraph.co.uk/gardening/gardeningadvice/10593069/Plant-theft-the-worlds-most-popular-black-market-plants.html.</w:t>
      </w:r>
    </w:p>
    <w:p w14:paraId="114D8276" w14:textId="77777777" w:rsidR="00E44FB3" w:rsidRDefault="00E44FB3" w:rsidP="00E44FB3">
      <w:pPr>
        <w:ind w:left="720" w:hanging="720"/>
        <w:rPr>
          <w:rFonts w:ascii="Times New Roman" w:hAnsi="Times New Roman" w:cs="Times New Roman"/>
          <w:b/>
        </w:rPr>
      </w:pPr>
    </w:p>
    <w:p w14:paraId="60FEC884" w14:textId="77777777" w:rsidR="00E44FB3" w:rsidRPr="00E44FB3" w:rsidRDefault="00E44FB3" w:rsidP="00E44FB3">
      <w:pPr>
        <w:ind w:left="720" w:hanging="720"/>
        <w:rPr>
          <w:rFonts w:ascii="Times New Roman" w:eastAsia="Times New Roman" w:hAnsi="Times New Roman" w:cs="Times New Roman"/>
        </w:rPr>
      </w:pPr>
      <w:r w:rsidRPr="00E44FB3">
        <w:rPr>
          <w:rFonts w:ascii="Helvetica Neue" w:eastAsia="Times New Roman" w:hAnsi="Helvetica Neue" w:cs="Times New Roman"/>
          <w:color w:val="000000"/>
          <w:sz w:val="21"/>
          <w:szCs w:val="21"/>
          <w:shd w:val="clear" w:color="auto" w:fill="FFFFFF"/>
        </w:rPr>
        <w:t>Kinver, Mark. “Cacti Facing Extinction, Study Warns.” </w:t>
      </w:r>
      <w:r w:rsidRPr="00E44FB3">
        <w:rPr>
          <w:rFonts w:ascii="Helvetica Neue" w:eastAsia="Times New Roman" w:hAnsi="Helvetica Neue" w:cs="Times New Roman"/>
          <w:i/>
          <w:iCs/>
          <w:color w:val="000000"/>
          <w:sz w:val="21"/>
          <w:szCs w:val="21"/>
          <w:shd w:val="clear" w:color="auto" w:fill="FFFFFF"/>
        </w:rPr>
        <w:t>BBC News</w:t>
      </w:r>
      <w:r w:rsidRPr="00E44FB3">
        <w:rPr>
          <w:rFonts w:ascii="Helvetica Neue" w:eastAsia="Times New Roman" w:hAnsi="Helvetica Neue" w:cs="Times New Roman"/>
          <w:color w:val="000000"/>
          <w:sz w:val="21"/>
          <w:szCs w:val="21"/>
          <w:shd w:val="clear" w:color="auto" w:fill="FFFFFF"/>
        </w:rPr>
        <w:t>, BBC, 5 Oct. 2015, www.bbc.com/news/science-environment-34447534.</w:t>
      </w:r>
    </w:p>
    <w:p w14:paraId="37CA3F8E" w14:textId="77777777" w:rsidR="00E44FB3" w:rsidRDefault="00E44FB3" w:rsidP="00E44FB3">
      <w:pPr>
        <w:ind w:left="720" w:hanging="720"/>
        <w:rPr>
          <w:rFonts w:ascii="Times New Roman" w:hAnsi="Times New Roman" w:cs="Times New Roman"/>
          <w:b/>
        </w:rPr>
      </w:pPr>
    </w:p>
    <w:p w14:paraId="031BFD45" w14:textId="77777777" w:rsidR="00B20604" w:rsidRPr="00B20604" w:rsidRDefault="00B20604" w:rsidP="00B20604">
      <w:pPr>
        <w:rPr>
          <w:rFonts w:ascii="Times New Roman" w:eastAsia="Times New Roman" w:hAnsi="Times New Roman" w:cs="Times New Roman"/>
        </w:rPr>
      </w:pPr>
      <w:r w:rsidRPr="00B20604">
        <w:rPr>
          <w:rFonts w:ascii="Helvetica Neue" w:eastAsia="Times New Roman" w:hAnsi="Helvetica Neue" w:cs="Times New Roman"/>
          <w:color w:val="000000"/>
          <w:sz w:val="21"/>
          <w:szCs w:val="21"/>
          <w:shd w:val="clear" w:color="auto" w:fill="F1F4F5"/>
        </w:rPr>
        <w:t>Torre, Dan. </w:t>
      </w:r>
      <w:r w:rsidRPr="00B20604">
        <w:rPr>
          <w:rFonts w:ascii="Helvetica Neue" w:eastAsia="Times New Roman" w:hAnsi="Helvetica Neue" w:cs="Times New Roman"/>
          <w:i/>
          <w:iCs/>
          <w:color w:val="000000"/>
          <w:sz w:val="21"/>
          <w:szCs w:val="21"/>
          <w:shd w:val="clear" w:color="auto" w:fill="F1F4F5"/>
        </w:rPr>
        <w:t>Cactus</w:t>
      </w:r>
      <w:r w:rsidRPr="00B20604">
        <w:rPr>
          <w:rFonts w:ascii="Helvetica Neue" w:eastAsia="Times New Roman" w:hAnsi="Helvetica Neue" w:cs="Times New Roman"/>
          <w:color w:val="000000"/>
          <w:sz w:val="21"/>
          <w:szCs w:val="21"/>
          <w:shd w:val="clear" w:color="auto" w:fill="F1F4F5"/>
        </w:rPr>
        <w:t>. Reaktion Books Ltd, 2017.</w:t>
      </w:r>
    </w:p>
    <w:p w14:paraId="295F6C09" w14:textId="77777777" w:rsidR="00E44FB3" w:rsidRPr="00E44FB3" w:rsidRDefault="00E44FB3" w:rsidP="00E44FB3">
      <w:pPr>
        <w:ind w:left="720" w:hanging="720"/>
        <w:rPr>
          <w:rFonts w:ascii="Times New Roman" w:hAnsi="Times New Roman" w:cs="Times New Roman"/>
          <w:b/>
        </w:rPr>
      </w:pPr>
    </w:p>
    <w:p w14:paraId="6F542DE8" w14:textId="77777777" w:rsidR="008C4A16" w:rsidRPr="002E0328" w:rsidRDefault="008C4A16">
      <w:pPr>
        <w:rPr>
          <w:rFonts w:ascii="Times New Roman" w:hAnsi="Times New Roman" w:cs="Times New Roman"/>
          <w:b/>
          <w:sz w:val="32"/>
          <w:szCs w:val="32"/>
        </w:rPr>
      </w:pPr>
    </w:p>
    <w:p w14:paraId="321324B1" w14:textId="77777777" w:rsidR="008C4A16" w:rsidRPr="008C4A16" w:rsidRDefault="008C4A16">
      <w:pPr>
        <w:rPr>
          <w:rFonts w:ascii="Times New Roman" w:hAnsi="Times New Roman" w:cs="Times New Roman"/>
          <w:sz w:val="32"/>
          <w:szCs w:val="32"/>
        </w:rPr>
      </w:pPr>
    </w:p>
    <w:sectPr w:rsidR="008C4A16" w:rsidRPr="008C4A16" w:rsidSect="00091489">
      <w:footerReference w:type="even"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DF63AA0" w14:textId="77777777" w:rsidR="0019794F" w:rsidRDefault="0019794F" w:rsidP="00F51E16">
      <w:r>
        <w:separator/>
      </w:r>
    </w:p>
  </w:endnote>
  <w:endnote w:type="continuationSeparator" w:id="0">
    <w:p w14:paraId="24C4DE00" w14:textId="77777777" w:rsidR="0019794F" w:rsidRDefault="0019794F" w:rsidP="00F51E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Verdana">
    <w:panose1 w:val="020B0604030504040204"/>
    <w:charset w:val="00"/>
    <w:family w:val="auto"/>
    <w:pitch w:val="variable"/>
    <w:sig w:usb0="A10006FF" w:usb1="4000205B" w:usb2="00000010" w:usb3="00000000" w:csb0="0000019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20268C" w14:textId="77777777" w:rsidR="00F51E16" w:rsidRDefault="00F51E16" w:rsidP="00B00839">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BD30776" w14:textId="77777777" w:rsidR="00F51E16" w:rsidRDefault="00F51E16" w:rsidP="00F51E16">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73B774" w14:textId="77777777" w:rsidR="00F51E16" w:rsidRDefault="00F51E16" w:rsidP="00B00839">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19794F">
      <w:rPr>
        <w:rStyle w:val="PageNumber"/>
        <w:noProof/>
      </w:rPr>
      <w:t>1</w:t>
    </w:r>
    <w:r>
      <w:rPr>
        <w:rStyle w:val="PageNumber"/>
      </w:rPr>
      <w:fldChar w:fldCharType="end"/>
    </w:r>
  </w:p>
  <w:p w14:paraId="43B68FB9" w14:textId="77777777" w:rsidR="00F51E16" w:rsidRDefault="00F51E16" w:rsidP="00F51E16">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FFBA320" w14:textId="77777777" w:rsidR="0019794F" w:rsidRDefault="0019794F" w:rsidP="00F51E16">
      <w:r>
        <w:separator/>
      </w:r>
    </w:p>
  </w:footnote>
  <w:footnote w:type="continuationSeparator" w:id="0">
    <w:p w14:paraId="7BFBC06C" w14:textId="77777777" w:rsidR="0019794F" w:rsidRDefault="0019794F" w:rsidP="00F51E16">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925F0F"/>
    <w:multiLevelType w:val="hybridMultilevel"/>
    <w:tmpl w:val="0EFE84D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AB72ED4"/>
    <w:multiLevelType w:val="hybridMultilevel"/>
    <w:tmpl w:val="75F49E3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51951108"/>
    <w:multiLevelType w:val="hybridMultilevel"/>
    <w:tmpl w:val="007C07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2"/>
  </w:num>
  <w:num w:numId="3">
    <w:abstractNumId w:val="1"/>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Vroom, Matthew">
    <w15:presenceInfo w15:providerId="None" w15:userId="Vroom, Matthew"/>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revisionView w:markup="0"/>
  <w:trackRevisions/>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0A61"/>
    <w:rsid w:val="0000617F"/>
    <w:rsid w:val="000333DA"/>
    <w:rsid w:val="0003526F"/>
    <w:rsid w:val="00055E4F"/>
    <w:rsid w:val="000856E8"/>
    <w:rsid w:val="00091489"/>
    <w:rsid w:val="000971D3"/>
    <w:rsid w:val="000D32D6"/>
    <w:rsid w:val="000F125C"/>
    <w:rsid w:val="000F5F8A"/>
    <w:rsid w:val="00127484"/>
    <w:rsid w:val="001537B8"/>
    <w:rsid w:val="0016092D"/>
    <w:rsid w:val="0016365C"/>
    <w:rsid w:val="0019794F"/>
    <w:rsid w:val="001A1F67"/>
    <w:rsid w:val="001C6312"/>
    <w:rsid w:val="001E54D2"/>
    <w:rsid w:val="0023009F"/>
    <w:rsid w:val="002421C3"/>
    <w:rsid w:val="00285642"/>
    <w:rsid w:val="002C09D9"/>
    <w:rsid w:val="002E0328"/>
    <w:rsid w:val="002E0F73"/>
    <w:rsid w:val="002E3A44"/>
    <w:rsid w:val="0034793A"/>
    <w:rsid w:val="00355E60"/>
    <w:rsid w:val="00380E0F"/>
    <w:rsid w:val="003D2E96"/>
    <w:rsid w:val="003E3085"/>
    <w:rsid w:val="00403F2D"/>
    <w:rsid w:val="00410772"/>
    <w:rsid w:val="00435E95"/>
    <w:rsid w:val="00461B2E"/>
    <w:rsid w:val="00464C54"/>
    <w:rsid w:val="004775BC"/>
    <w:rsid w:val="004824FA"/>
    <w:rsid w:val="004828E3"/>
    <w:rsid w:val="00490DB4"/>
    <w:rsid w:val="004D461B"/>
    <w:rsid w:val="004D6851"/>
    <w:rsid w:val="004E5264"/>
    <w:rsid w:val="004F1587"/>
    <w:rsid w:val="00531690"/>
    <w:rsid w:val="00577ED5"/>
    <w:rsid w:val="005B334A"/>
    <w:rsid w:val="005E316E"/>
    <w:rsid w:val="005E5BE8"/>
    <w:rsid w:val="005F132C"/>
    <w:rsid w:val="0060549A"/>
    <w:rsid w:val="00621015"/>
    <w:rsid w:val="0063022A"/>
    <w:rsid w:val="0063719C"/>
    <w:rsid w:val="006444B2"/>
    <w:rsid w:val="006F57A7"/>
    <w:rsid w:val="00731C6E"/>
    <w:rsid w:val="00764E59"/>
    <w:rsid w:val="007A1834"/>
    <w:rsid w:val="007B5FB9"/>
    <w:rsid w:val="007D7C86"/>
    <w:rsid w:val="007F222D"/>
    <w:rsid w:val="007F431F"/>
    <w:rsid w:val="00830A61"/>
    <w:rsid w:val="0087214A"/>
    <w:rsid w:val="00872194"/>
    <w:rsid w:val="00893A2D"/>
    <w:rsid w:val="008C4A16"/>
    <w:rsid w:val="00965C9B"/>
    <w:rsid w:val="00994701"/>
    <w:rsid w:val="009A34E1"/>
    <w:rsid w:val="009E0A5E"/>
    <w:rsid w:val="009F1D0C"/>
    <w:rsid w:val="009F50F6"/>
    <w:rsid w:val="00A0184B"/>
    <w:rsid w:val="00A047A5"/>
    <w:rsid w:val="00A07C77"/>
    <w:rsid w:val="00A67115"/>
    <w:rsid w:val="00A909D1"/>
    <w:rsid w:val="00AA315C"/>
    <w:rsid w:val="00AA4A99"/>
    <w:rsid w:val="00AC6693"/>
    <w:rsid w:val="00B14E2B"/>
    <w:rsid w:val="00B16B95"/>
    <w:rsid w:val="00B20604"/>
    <w:rsid w:val="00B35F6C"/>
    <w:rsid w:val="00B478F7"/>
    <w:rsid w:val="00B47FB1"/>
    <w:rsid w:val="00B809F7"/>
    <w:rsid w:val="00B81B2C"/>
    <w:rsid w:val="00BA5527"/>
    <w:rsid w:val="00BB5237"/>
    <w:rsid w:val="00C704BD"/>
    <w:rsid w:val="00C747EF"/>
    <w:rsid w:val="00C9564A"/>
    <w:rsid w:val="00CB02BC"/>
    <w:rsid w:val="00CC4B3B"/>
    <w:rsid w:val="00CE01A2"/>
    <w:rsid w:val="00CE1C8F"/>
    <w:rsid w:val="00D02E4E"/>
    <w:rsid w:val="00D12E5B"/>
    <w:rsid w:val="00D2210B"/>
    <w:rsid w:val="00D24F11"/>
    <w:rsid w:val="00DB7AB6"/>
    <w:rsid w:val="00DC02D5"/>
    <w:rsid w:val="00DD5D9F"/>
    <w:rsid w:val="00DF6A3C"/>
    <w:rsid w:val="00E10DAA"/>
    <w:rsid w:val="00E1173C"/>
    <w:rsid w:val="00E44FB3"/>
    <w:rsid w:val="00E80DCB"/>
    <w:rsid w:val="00EA580C"/>
    <w:rsid w:val="00EC65AD"/>
    <w:rsid w:val="00F367E2"/>
    <w:rsid w:val="00F478A9"/>
    <w:rsid w:val="00F51AC6"/>
    <w:rsid w:val="00F51E16"/>
    <w:rsid w:val="00F70D54"/>
    <w:rsid w:val="00F947AC"/>
    <w:rsid w:val="00FE36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431EA1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0D54"/>
    <w:pPr>
      <w:ind w:left="720"/>
      <w:contextualSpacing/>
    </w:pPr>
  </w:style>
  <w:style w:type="paragraph" w:styleId="Header">
    <w:name w:val="header"/>
    <w:basedOn w:val="Normal"/>
    <w:link w:val="HeaderChar"/>
    <w:uiPriority w:val="99"/>
    <w:unhideWhenUsed/>
    <w:rsid w:val="00F51E16"/>
    <w:pPr>
      <w:tabs>
        <w:tab w:val="center" w:pos="4680"/>
        <w:tab w:val="right" w:pos="9360"/>
      </w:tabs>
    </w:pPr>
  </w:style>
  <w:style w:type="character" w:customStyle="1" w:styleId="HeaderChar">
    <w:name w:val="Header Char"/>
    <w:basedOn w:val="DefaultParagraphFont"/>
    <w:link w:val="Header"/>
    <w:uiPriority w:val="99"/>
    <w:rsid w:val="00F51E16"/>
  </w:style>
  <w:style w:type="paragraph" w:styleId="Footer">
    <w:name w:val="footer"/>
    <w:basedOn w:val="Normal"/>
    <w:link w:val="FooterChar"/>
    <w:uiPriority w:val="99"/>
    <w:unhideWhenUsed/>
    <w:rsid w:val="00F51E16"/>
    <w:pPr>
      <w:tabs>
        <w:tab w:val="center" w:pos="4680"/>
        <w:tab w:val="right" w:pos="9360"/>
      </w:tabs>
    </w:pPr>
  </w:style>
  <w:style w:type="character" w:customStyle="1" w:styleId="FooterChar">
    <w:name w:val="Footer Char"/>
    <w:basedOn w:val="DefaultParagraphFont"/>
    <w:link w:val="Footer"/>
    <w:uiPriority w:val="99"/>
    <w:rsid w:val="00F51E16"/>
  </w:style>
  <w:style w:type="character" w:styleId="PageNumber">
    <w:name w:val="page number"/>
    <w:basedOn w:val="DefaultParagraphFont"/>
    <w:uiPriority w:val="99"/>
    <w:semiHidden/>
    <w:unhideWhenUsed/>
    <w:rsid w:val="00F51E16"/>
  </w:style>
  <w:style w:type="paragraph" w:styleId="BalloonText">
    <w:name w:val="Balloon Text"/>
    <w:basedOn w:val="Normal"/>
    <w:link w:val="BalloonTextChar"/>
    <w:uiPriority w:val="99"/>
    <w:semiHidden/>
    <w:unhideWhenUsed/>
    <w:rsid w:val="00DB7AB6"/>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DB7AB6"/>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23405">
      <w:bodyDiv w:val="1"/>
      <w:marLeft w:val="0"/>
      <w:marRight w:val="0"/>
      <w:marTop w:val="0"/>
      <w:marBottom w:val="0"/>
      <w:divBdr>
        <w:top w:val="none" w:sz="0" w:space="0" w:color="auto"/>
        <w:left w:val="none" w:sz="0" w:space="0" w:color="auto"/>
        <w:bottom w:val="none" w:sz="0" w:space="0" w:color="auto"/>
        <w:right w:val="none" w:sz="0" w:space="0" w:color="auto"/>
      </w:divBdr>
    </w:div>
    <w:div w:id="45179723">
      <w:bodyDiv w:val="1"/>
      <w:marLeft w:val="0"/>
      <w:marRight w:val="0"/>
      <w:marTop w:val="0"/>
      <w:marBottom w:val="0"/>
      <w:divBdr>
        <w:top w:val="none" w:sz="0" w:space="0" w:color="auto"/>
        <w:left w:val="none" w:sz="0" w:space="0" w:color="auto"/>
        <w:bottom w:val="none" w:sz="0" w:space="0" w:color="auto"/>
        <w:right w:val="none" w:sz="0" w:space="0" w:color="auto"/>
      </w:divBdr>
    </w:div>
    <w:div w:id="303893950">
      <w:bodyDiv w:val="1"/>
      <w:marLeft w:val="0"/>
      <w:marRight w:val="0"/>
      <w:marTop w:val="0"/>
      <w:marBottom w:val="0"/>
      <w:divBdr>
        <w:top w:val="none" w:sz="0" w:space="0" w:color="auto"/>
        <w:left w:val="none" w:sz="0" w:space="0" w:color="auto"/>
        <w:bottom w:val="none" w:sz="0" w:space="0" w:color="auto"/>
        <w:right w:val="none" w:sz="0" w:space="0" w:color="auto"/>
      </w:divBdr>
    </w:div>
    <w:div w:id="1049914133">
      <w:bodyDiv w:val="1"/>
      <w:marLeft w:val="0"/>
      <w:marRight w:val="0"/>
      <w:marTop w:val="0"/>
      <w:marBottom w:val="0"/>
      <w:divBdr>
        <w:top w:val="none" w:sz="0" w:space="0" w:color="auto"/>
        <w:left w:val="none" w:sz="0" w:space="0" w:color="auto"/>
        <w:bottom w:val="none" w:sz="0" w:space="0" w:color="auto"/>
        <w:right w:val="none" w:sz="0" w:space="0" w:color="auto"/>
      </w:divBdr>
    </w:div>
    <w:div w:id="1346058705">
      <w:bodyDiv w:val="1"/>
      <w:marLeft w:val="0"/>
      <w:marRight w:val="0"/>
      <w:marTop w:val="0"/>
      <w:marBottom w:val="0"/>
      <w:divBdr>
        <w:top w:val="none" w:sz="0" w:space="0" w:color="auto"/>
        <w:left w:val="none" w:sz="0" w:space="0" w:color="auto"/>
        <w:bottom w:val="none" w:sz="0" w:space="0" w:color="auto"/>
        <w:right w:val="none" w:sz="0" w:space="0" w:color="auto"/>
      </w:divBdr>
    </w:div>
    <w:div w:id="162596759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ntTable" Target="fontTable.xml"/><Relationship Id="rId10" Type="http://schemas.microsoft.com/office/2011/relationships/people" Target="peop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2350</Words>
  <Characters>13401</Characters>
  <Application>Microsoft Macintosh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15720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Vroom, Matthew</dc:creator>
  <cp:keywords/>
  <dc:description/>
  <cp:lastModifiedBy>Vroom, Matthew</cp:lastModifiedBy>
  <cp:revision>2</cp:revision>
  <dcterms:created xsi:type="dcterms:W3CDTF">2018-04-28T21:52:00Z</dcterms:created>
  <dcterms:modified xsi:type="dcterms:W3CDTF">2018-04-28T21:52:00Z</dcterms:modified>
</cp:coreProperties>
</file>